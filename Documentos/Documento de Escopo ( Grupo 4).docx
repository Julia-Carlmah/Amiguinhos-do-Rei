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7232B" w14:textId="77777777"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14:paraId="488D0BC0" w14:textId="77777777"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14:paraId="6A656D11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6608AA93" w14:textId="77777777"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584C3D5" w14:textId="77777777"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0159BAF1" w14:textId="77777777"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501603E3" w14:textId="77777777" w:rsidR="00013A3D" w:rsidRDefault="00013A3D">
      <w:pPr>
        <w:pStyle w:val="titulo"/>
        <w:spacing w:before="120"/>
      </w:pPr>
    </w:p>
    <w:p w14:paraId="779FF12E" w14:textId="77777777" w:rsidR="00013A3D" w:rsidRDefault="00013A3D">
      <w:pPr>
        <w:pStyle w:val="titulo"/>
        <w:spacing w:before="120"/>
      </w:pPr>
    </w:p>
    <w:p w14:paraId="718D3DB6" w14:textId="77777777" w:rsidR="00E37B03" w:rsidRDefault="00E37B03" w:rsidP="00E37B03">
      <w:pPr>
        <w:pStyle w:val="Default"/>
      </w:pPr>
    </w:p>
    <w:p w14:paraId="3497FD35" w14:textId="77777777" w:rsidR="00013A3D" w:rsidRDefault="00013A3D"/>
    <w:p w14:paraId="45D99AD8" w14:textId="77777777"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14:paraId="49BD115D" w14:textId="77777777" w:rsidR="00E37B03" w:rsidRPr="00A66F96" w:rsidRDefault="00E37B03">
      <w:pPr>
        <w:jc w:val="right"/>
        <w:rPr>
          <w:rFonts w:cs="Arial"/>
          <w:b/>
          <w:bCs/>
          <w:sz w:val="40"/>
        </w:rPr>
      </w:pPr>
    </w:p>
    <w:p w14:paraId="481619F9" w14:textId="47BB9E95" w:rsidR="00013A3D" w:rsidRPr="00A66F96" w:rsidRDefault="00013A3D">
      <w:pPr>
        <w:jc w:val="right"/>
        <w:rPr>
          <w:rFonts w:cs="Arial"/>
          <w:sz w:val="40"/>
        </w:rPr>
      </w:pPr>
      <w:r w:rsidRPr="00A66F96">
        <w:rPr>
          <w:rFonts w:cs="Arial"/>
          <w:b/>
          <w:bCs/>
          <w:sz w:val="40"/>
        </w:rPr>
        <w:t xml:space="preserve"> </w:t>
      </w:r>
    </w:p>
    <w:p w14:paraId="12EF4691" w14:textId="3E98BE3D" w:rsidR="00013A3D" w:rsidRPr="00A66F96" w:rsidRDefault="00013A3D" w:rsidP="00E37B03">
      <w:pPr>
        <w:jc w:val="right"/>
        <w:rPr>
          <w:rFonts w:cs="Arial"/>
          <w:b/>
          <w:i/>
          <w:color w:val="0000FF"/>
          <w:sz w:val="34"/>
          <w:szCs w:val="34"/>
        </w:rPr>
      </w:pPr>
      <w:r w:rsidRPr="00A66F96">
        <w:rPr>
          <w:rFonts w:cs="Arial"/>
          <w:b/>
          <w:i/>
          <w:sz w:val="34"/>
          <w:szCs w:val="34"/>
        </w:rPr>
        <w:t>Projeto:</w:t>
      </w:r>
      <w:r w:rsidRPr="00A66F96">
        <w:rPr>
          <w:rFonts w:cs="Arial"/>
          <w:b/>
          <w:i/>
          <w:color w:val="0000FF"/>
          <w:sz w:val="34"/>
          <w:szCs w:val="34"/>
        </w:rPr>
        <w:t xml:space="preserve"> </w:t>
      </w:r>
      <w:r w:rsidR="00E37B03" w:rsidRPr="00A66F96">
        <w:rPr>
          <w:rFonts w:cs="Arial"/>
          <w:b/>
          <w:i/>
          <w:color w:val="0000FF"/>
          <w:sz w:val="34"/>
          <w:szCs w:val="34"/>
        </w:rPr>
        <w:t xml:space="preserve">Plataforma Web para a Gestão do </w:t>
      </w:r>
      <w:r w:rsidR="00DB4FC4">
        <w:rPr>
          <w:rFonts w:cs="Arial"/>
          <w:b/>
          <w:i/>
          <w:color w:val="0000FF"/>
          <w:sz w:val="34"/>
          <w:szCs w:val="34"/>
        </w:rPr>
        <w:t>C</w:t>
      </w:r>
      <w:r w:rsidR="00E37B03" w:rsidRPr="00A66F96">
        <w:rPr>
          <w:rFonts w:cs="Arial"/>
          <w:b/>
          <w:i/>
          <w:color w:val="0000FF"/>
          <w:sz w:val="34"/>
          <w:szCs w:val="34"/>
        </w:rPr>
        <w:t>entro Infantil “Amiguinhos do Rei”</w:t>
      </w:r>
    </w:p>
    <w:p w14:paraId="74AE7136" w14:textId="77777777" w:rsidR="00E37B03" w:rsidRPr="00A66F96" w:rsidRDefault="00E37B03" w:rsidP="00E37B03">
      <w:pPr>
        <w:jc w:val="right"/>
        <w:rPr>
          <w:rFonts w:cs="Arial"/>
          <w:b/>
          <w:i/>
          <w:color w:val="000000" w:themeColor="text1"/>
          <w:sz w:val="34"/>
          <w:szCs w:val="34"/>
        </w:rPr>
      </w:pPr>
    </w:p>
    <w:p w14:paraId="0072EBBE" w14:textId="51D7E9C7" w:rsidR="00013A3D" w:rsidRPr="00A66F96" w:rsidRDefault="00013A3D">
      <w:pPr>
        <w:pStyle w:val="versao"/>
        <w:rPr>
          <w:rFonts w:ascii="Verdana" w:hAnsi="Verdana" w:cs="Arial"/>
          <w:i/>
          <w:color w:val="0000FF"/>
          <w:sz w:val="34"/>
          <w:szCs w:val="34"/>
        </w:rPr>
      </w:pPr>
      <w:r w:rsidRPr="00A66F96">
        <w:rPr>
          <w:rFonts w:ascii="Verdana" w:hAnsi="Verdana" w:cs="Arial"/>
          <w:i/>
          <w:sz w:val="34"/>
          <w:szCs w:val="34"/>
        </w:rPr>
        <w:t>Versão:</w:t>
      </w:r>
      <w:r w:rsidR="00514765" w:rsidRPr="00A66F96">
        <w:rPr>
          <w:rFonts w:ascii="Verdana" w:hAnsi="Verdana" w:cs="Arial"/>
          <w:i/>
          <w:color w:val="0000FF"/>
          <w:sz w:val="34"/>
          <w:szCs w:val="34"/>
        </w:rPr>
        <w:t xml:space="preserve"> </w:t>
      </w:r>
      <w:r w:rsidR="00E37B03" w:rsidRPr="00A66F96">
        <w:rPr>
          <w:rFonts w:ascii="Verdana" w:hAnsi="Verdana" w:cs="Arial"/>
          <w:i/>
          <w:color w:val="0000FF"/>
          <w:sz w:val="34"/>
          <w:szCs w:val="34"/>
        </w:rPr>
        <w:t>1.0</w:t>
      </w:r>
    </w:p>
    <w:p w14:paraId="53CA7AF0" w14:textId="77777777" w:rsidR="00013A3D" w:rsidRPr="00A66F96" w:rsidRDefault="00013A3D"/>
    <w:p w14:paraId="19DB3BC2" w14:textId="77777777" w:rsidR="00013A3D" w:rsidRDefault="00013A3D">
      <w:pPr>
        <w:sectPr w:rsidR="00013A3D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A903601" w14:textId="77777777" w:rsidR="00013A3D" w:rsidRPr="00A66F96" w:rsidRDefault="00013A3D">
      <w:pPr>
        <w:jc w:val="center"/>
        <w:rPr>
          <w:b/>
          <w:sz w:val="28"/>
        </w:rPr>
      </w:pPr>
      <w:r w:rsidRPr="00A66F96">
        <w:rPr>
          <w:b/>
          <w:sz w:val="28"/>
        </w:rPr>
        <w:lastRenderedPageBreak/>
        <w:t>Histórico de Alterações</w:t>
      </w:r>
    </w:p>
    <w:tbl>
      <w:tblPr>
        <w:tblW w:w="10080" w:type="dxa"/>
        <w:tblInd w:w="-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170"/>
        <w:gridCol w:w="4680"/>
        <w:gridCol w:w="2610"/>
      </w:tblGrid>
      <w:tr w:rsidR="00013A3D" w:rsidRPr="00A66F96" w14:paraId="732FD3A8" w14:textId="77777777" w:rsidTr="00A66F96">
        <w:tc>
          <w:tcPr>
            <w:tcW w:w="1620" w:type="dxa"/>
            <w:shd w:val="pct12" w:color="000000" w:fill="FFFFFF"/>
          </w:tcPr>
          <w:p w14:paraId="59748480" w14:textId="77777777" w:rsidR="00013A3D" w:rsidRPr="00A66F96" w:rsidRDefault="00013A3D">
            <w:pPr>
              <w:pStyle w:val="Tabletext"/>
              <w:ind w:left="0"/>
              <w:jc w:val="center"/>
              <w:rPr>
                <w:rFonts w:ascii="Verdana" w:hAnsi="Verdana"/>
                <w:b/>
                <w:sz w:val="22"/>
                <w:lang w:val="pt-BR"/>
              </w:rPr>
            </w:pPr>
            <w:r w:rsidRPr="00A66F96">
              <w:rPr>
                <w:rFonts w:ascii="Verdana" w:hAnsi="Verdana"/>
                <w:b/>
                <w:sz w:val="22"/>
                <w:lang w:val="pt-BR"/>
              </w:rPr>
              <w:t>Data</w:t>
            </w:r>
          </w:p>
        </w:tc>
        <w:tc>
          <w:tcPr>
            <w:tcW w:w="1170" w:type="dxa"/>
            <w:shd w:val="pct12" w:color="000000" w:fill="FFFFFF"/>
          </w:tcPr>
          <w:p w14:paraId="660C0EEB" w14:textId="77777777" w:rsidR="00013A3D" w:rsidRPr="00A66F96" w:rsidRDefault="00013A3D">
            <w:pPr>
              <w:pStyle w:val="Tabletext"/>
              <w:ind w:left="34"/>
              <w:jc w:val="center"/>
              <w:rPr>
                <w:rFonts w:ascii="Verdana" w:hAnsi="Verdana"/>
                <w:b/>
                <w:sz w:val="22"/>
                <w:lang w:val="pt-BR"/>
              </w:rPr>
            </w:pPr>
            <w:r w:rsidRPr="00A66F96">
              <w:rPr>
                <w:rFonts w:ascii="Verdana" w:hAnsi="Verdana"/>
                <w:b/>
                <w:sz w:val="22"/>
                <w:lang w:val="pt-BR"/>
              </w:rPr>
              <w:t>Versão</w:t>
            </w:r>
          </w:p>
        </w:tc>
        <w:tc>
          <w:tcPr>
            <w:tcW w:w="4680" w:type="dxa"/>
            <w:shd w:val="pct12" w:color="000000" w:fill="FFFFFF"/>
          </w:tcPr>
          <w:p w14:paraId="77A54734" w14:textId="77777777" w:rsidR="00013A3D" w:rsidRPr="00A66F96" w:rsidRDefault="00013A3D">
            <w:pPr>
              <w:pStyle w:val="Tabletext"/>
              <w:ind w:left="34"/>
              <w:jc w:val="center"/>
              <w:rPr>
                <w:rFonts w:ascii="Verdana" w:hAnsi="Verdana"/>
                <w:b/>
                <w:sz w:val="22"/>
                <w:lang w:val="pt-BR"/>
              </w:rPr>
            </w:pPr>
            <w:r w:rsidRPr="00A66F96">
              <w:rPr>
                <w:rFonts w:ascii="Verdana" w:hAnsi="Verdana"/>
                <w:b/>
                <w:sz w:val="22"/>
                <w:lang w:val="pt-BR"/>
              </w:rPr>
              <w:t>Descrição</w:t>
            </w:r>
          </w:p>
        </w:tc>
        <w:tc>
          <w:tcPr>
            <w:tcW w:w="2610" w:type="dxa"/>
            <w:shd w:val="pct12" w:color="000000" w:fill="FFFFFF"/>
          </w:tcPr>
          <w:p w14:paraId="1AA97D12" w14:textId="77777777" w:rsidR="00013A3D" w:rsidRPr="00A66F96" w:rsidRDefault="00013A3D">
            <w:pPr>
              <w:pStyle w:val="Tabletext"/>
              <w:ind w:left="30"/>
              <w:jc w:val="center"/>
              <w:rPr>
                <w:rFonts w:ascii="Verdana" w:hAnsi="Verdana"/>
                <w:b/>
                <w:sz w:val="22"/>
                <w:lang w:val="pt-BR"/>
              </w:rPr>
            </w:pPr>
            <w:r w:rsidRPr="00A66F96">
              <w:rPr>
                <w:rFonts w:ascii="Verdana" w:hAnsi="Verdana"/>
                <w:b/>
                <w:sz w:val="22"/>
                <w:lang w:val="pt-BR"/>
              </w:rPr>
              <w:t>Autor</w:t>
            </w:r>
          </w:p>
        </w:tc>
      </w:tr>
      <w:tr w:rsidR="00013A3D" w:rsidRPr="00A66F96" w14:paraId="5E21BFE8" w14:textId="77777777" w:rsidTr="00A66F96">
        <w:tc>
          <w:tcPr>
            <w:tcW w:w="1620" w:type="dxa"/>
          </w:tcPr>
          <w:p w14:paraId="0CD7D61C" w14:textId="70381963" w:rsidR="00013A3D" w:rsidRPr="00DB4FC4" w:rsidRDefault="003372A3" w:rsidP="00A66F96">
            <w:pPr>
              <w:pStyle w:val="Tabletext"/>
              <w:ind w:left="0"/>
              <w:jc w:val="center"/>
              <w:rPr>
                <w:rFonts w:ascii="Verdana" w:hAnsi="Verdana"/>
                <w:i/>
                <w:lang w:val="pt-BR"/>
              </w:rPr>
            </w:pPr>
            <w:r w:rsidRPr="00DB4FC4">
              <w:rPr>
                <w:rFonts w:ascii="Verdana" w:hAnsi="Verdana"/>
                <w:i/>
                <w:lang w:val="pt-BR"/>
              </w:rPr>
              <w:t>2</w:t>
            </w:r>
            <w:r w:rsidR="00A66F96" w:rsidRPr="00DB4FC4">
              <w:rPr>
                <w:rFonts w:ascii="Verdana" w:hAnsi="Verdana"/>
                <w:i/>
                <w:lang w:val="pt-BR"/>
              </w:rPr>
              <w:t>0</w:t>
            </w:r>
            <w:r w:rsidRPr="00DB4FC4">
              <w:rPr>
                <w:rFonts w:ascii="Verdana" w:hAnsi="Verdana"/>
                <w:i/>
                <w:lang w:val="pt-BR"/>
              </w:rPr>
              <w:t>/</w:t>
            </w:r>
            <w:r w:rsidR="00A66F96" w:rsidRPr="00DB4FC4">
              <w:rPr>
                <w:rFonts w:ascii="Verdana" w:hAnsi="Verdana"/>
                <w:i/>
                <w:lang w:val="pt-BR"/>
              </w:rPr>
              <w:t>Ago</w:t>
            </w:r>
            <w:r w:rsidRPr="00DB4FC4">
              <w:rPr>
                <w:rFonts w:ascii="Verdana" w:hAnsi="Verdana"/>
                <w:i/>
                <w:lang w:val="pt-BR"/>
              </w:rPr>
              <w:t>/201</w:t>
            </w:r>
            <w:r w:rsidR="00A66F96" w:rsidRPr="00DB4FC4">
              <w:rPr>
                <w:rFonts w:ascii="Verdana" w:hAnsi="Verdana"/>
                <w:i/>
                <w:lang w:val="pt-BR"/>
              </w:rPr>
              <w:t>8</w:t>
            </w:r>
          </w:p>
        </w:tc>
        <w:tc>
          <w:tcPr>
            <w:tcW w:w="1170" w:type="dxa"/>
          </w:tcPr>
          <w:p w14:paraId="4F3DB03C" w14:textId="77777777" w:rsidR="00013A3D" w:rsidRPr="00DB4FC4" w:rsidRDefault="003372A3" w:rsidP="00A66F96">
            <w:pPr>
              <w:pStyle w:val="Tabletext"/>
              <w:ind w:left="34"/>
              <w:jc w:val="center"/>
              <w:rPr>
                <w:rFonts w:ascii="Verdana" w:hAnsi="Verdana"/>
                <w:i/>
                <w:lang w:val="pt-BR"/>
              </w:rPr>
            </w:pPr>
            <w:r w:rsidRPr="00DB4FC4">
              <w:rPr>
                <w:rFonts w:ascii="Verdana" w:hAnsi="Verdana"/>
                <w:i/>
                <w:lang w:val="pt-BR"/>
              </w:rPr>
              <w:t>1.0</w:t>
            </w:r>
          </w:p>
        </w:tc>
        <w:tc>
          <w:tcPr>
            <w:tcW w:w="4680" w:type="dxa"/>
          </w:tcPr>
          <w:p w14:paraId="0C9ED341" w14:textId="46EB5CC6" w:rsidR="00013A3D" w:rsidRPr="00DB4FC4" w:rsidRDefault="003372A3" w:rsidP="00A66F96">
            <w:pPr>
              <w:pStyle w:val="Tabletext"/>
              <w:ind w:left="34"/>
              <w:jc w:val="center"/>
              <w:rPr>
                <w:rFonts w:ascii="Verdana" w:hAnsi="Verdana"/>
                <w:i/>
                <w:lang w:val="pt-BR"/>
              </w:rPr>
            </w:pPr>
            <w:r w:rsidRPr="00DB4FC4">
              <w:rPr>
                <w:rFonts w:ascii="Verdana" w:hAnsi="Verdana"/>
                <w:i/>
                <w:lang w:val="pt-BR"/>
              </w:rPr>
              <w:t xml:space="preserve">Criação do </w:t>
            </w:r>
            <w:r w:rsidR="00A66F96" w:rsidRPr="00DB4FC4">
              <w:rPr>
                <w:rFonts w:ascii="Verdana" w:hAnsi="Verdana"/>
                <w:i/>
                <w:lang w:val="pt-BR"/>
              </w:rPr>
              <w:t>D</w:t>
            </w:r>
            <w:r w:rsidRPr="00DB4FC4">
              <w:rPr>
                <w:rFonts w:ascii="Verdana" w:hAnsi="Verdana"/>
                <w:i/>
                <w:lang w:val="pt-BR"/>
              </w:rPr>
              <w:t>ocumento</w:t>
            </w:r>
          </w:p>
        </w:tc>
        <w:tc>
          <w:tcPr>
            <w:tcW w:w="2610" w:type="dxa"/>
          </w:tcPr>
          <w:p w14:paraId="441B15D7" w14:textId="29EA2BD5" w:rsidR="00013A3D" w:rsidRPr="00DB4FC4" w:rsidRDefault="00A66F96" w:rsidP="00A66F96">
            <w:pPr>
              <w:pStyle w:val="Tabletext"/>
              <w:ind w:left="30"/>
              <w:jc w:val="center"/>
              <w:rPr>
                <w:rFonts w:ascii="Verdana" w:hAnsi="Verdana"/>
                <w:i/>
                <w:lang w:val="pt-BR"/>
              </w:rPr>
            </w:pPr>
            <w:r w:rsidRPr="00DB4FC4">
              <w:rPr>
                <w:rFonts w:ascii="Verdana" w:hAnsi="Verdana"/>
                <w:i/>
                <w:lang w:val="pt-BR"/>
              </w:rPr>
              <w:t xml:space="preserve">Grupo </w:t>
            </w:r>
            <w:r w:rsidR="00410087" w:rsidRPr="00DB4FC4">
              <w:rPr>
                <w:rFonts w:ascii="Verdana" w:hAnsi="Verdana"/>
                <w:i/>
                <w:lang w:val="pt-BR"/>
              </w:rPr>
              <w:t>4</w:t>
            </w:r>
          </w:p>
        </w:tc>
      </w:tr>
      <w:tr w:rsidR="00013A3D" w:rsidRPr="00A66F96" w14:paraId="418F8DDC" w14:textId="77777777" w:rsidTr="00A66F96">
        <w:tc>
          <w:tcPr>
            <w:tcW w:w="1620" w:type="dxa"/>
          </w:tcPr>
          <w:p w14:paraId="4FCC0936" w14:textId="77777777" w:rsidR="00013A3D" w:rsidRPr="00DB4FC4" w:rsidRDefault="00013A3D">
            <w:pPr>
              <w:pStyle w:val="Tabletext"/>
              <w:ind w:left="0"/>
              <w:jc w:val="both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1170" w:type="dxa"/>
          </w:tcPr>
          <w:p w14:paraId="618A45F7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4680" w:type="dxa"/>
          </w:tcPr>
          <w:p w14:paraId="10AAFD69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2610" w:type="dxa"/>
          </w:tcPr>
          <w:p w14:paraId="0AC84F1C" w14:textId="77777777" w:rsidR="00013A3D" w:rsidRPr="00DB4FC4" w:rsidRDefault="00013A3D">
            <w:pPr>
              <w:pStyle w:val="Tabletext"/>
              <w:ind w:left="30"/>
              <w:rPr>
                <w:rFonts w:ascii="Verdana" w:hAnsi="Verdana"/>
                <w:i/>
                <w:lang w:val="pt-BR"/>
              </w:rPr>
            </w:pPr>
          </w:p>
        </w:tc>
      </w:tr>
      <w:tr w:rsidR="00013A3D" w:rsidRPr="00A66F96" w14:paraId="30B48C28" w14:textId="77777777" w:rsidTr="00A66F96">
        <w:tc>
          <w:tcPr>
            <w:tcW w:w="1620" w:type="dxa"/>
          </w:tcPr>
          <w:p w14:paraId="3B41FC9A" w14:textId="77777777" w:rsidR="00013A3D" w:rsidRPr="00DB4FC4" w:rsidRDefault="00013A3D">
            <w:pPr>
              <w:pStyle w:val="Tabletext"/>
              <w:ind w:left="0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1170" w:type="dxa"/>
          </w:tcPr>
          <w:p w14:paraId="6D8464F4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4680" w:type="dxa"/>
          </w:tcPr>
          <w:p w14:paraId="0B21C9A6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2610" w:type="dxa"/>
          </w:tcPr>
          <w:p w14:paraId="2A419316" w14:textId="77777777" w:rsidR="00013A3D" w:rsidRPr="00DB4FC4" w:rsidRDefault="00013A3D">
            <w:pPr>
              <w:pStyle w:val="Tabletext"/>
              <w:ind w:left="30"/>
              <w:rPr>
                <w:rFonts w:ascii="Verdana" w:hAnsi="Verdana"/>
                <w:i/>
                <w:lang w:val="pt-BR"/>
              </w:rPr>
            </w:pPr>
          </w:p>
        </w:tc>
      </w:tr>
      <w:tr w:rsidR="00013A3D" w:rsidRPr="00A66F96" w14:paraId="4E1C680A" w14:textId="77777777" w:rsidTr="00A66F96">
        <w:tc>
          <w:tcPr>
            <w:tcW w:w="1620" w:type="dxa"/>
          </w:tcPr>
          <w:p w14:paraId="1971BA38" w14:textId="77777777" w:rsidR="00013A3D" w:rsidRPr="00DB4FC4" w:rsidRDefault="00013A3D">
            <w:pPr>
              <w:pStyle w:val="Tabletext"/>
              <w:ind w:left="0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1170" w:type="dxa"/>
          </w:tcPr>
          <w:p w14:paraId="3B01A819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4680" w:type="dxa"/>
          </w:tcPr>
          <w:p w14:paraId="499A91EF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2610" w:type="dxa"/>
          </w:tcPr>
          <w:p w14:paraId="49DD6945" w14:textId="77777777" w:rsidR="00013A3D" w:rsidRPr="00DB4FC4" w:rsidRDefault="00013A3D">
            <w:pPr>
              <w:pStyle w:val="Tabletext"/>
              <w:ind w:left="30"/>
              <w:rPr>
                <w:rFonts w:ascii="Verdana" w:hAnsi="Verdana"/>
                <w:i/>
                <w:lang w:val="pt-BR"/>
              </w:rPr>
            </w:pPr>
          </w:p>
        </w:tc>
      </w:tr>
      <w:tr w:rsidR="00013A3D" w:rsidRPr="00A66F96" w14:paraId="390EDBE3" w14:textId="77777777" w:rsidTr="00A66F96">
        <w:tc>
          <w:tcPr>
            <w:tcW w:w="1620" w:type="dxa"/>
          </w:tcPr>
          <w:p w14:paraId="32D017A8" w14:textId="77777777" w:rsidR="00013A3D" w:rsidRPr="00DB4FC4" w:rsidRDefault="00013A3D">
            <w:pPr>
              <w:pStyle w:val="Tabletext"/>
              <w:ind w:left="0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1170" w:type="dxa"/>
          </w:tcPr>
          <w:p w14:paraId="74286191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4680" w:type="dxa"/>
          </w:tcPr>
          <w:p w14:paraId="4C33FA33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2610" w:type="dxa"/>
          </w:tcPr>
          <w:p w14:paraId="0112608E" w14:textId="77777777" w:rsidR="00013A3D" w:rsidRPr="00DB4FC4" w:rsidRDefault="00013A3D">
            <w:pPr>
              <w:pStyle w:val="Tabletext"/>
              <w:ind w:left="30"/>
              <w:rPr>
                <w:rFonts w:ascii="Verdana" w:hAnsi="Verdana"/>
                <w:i/>
                <w:lang w:val="pt-BR"/>
              </w:rPr>
            </w:pPr>
          </w:p>
        </w:tc>
      </w:tr>
      <w:tr w:rsidR="00013A3D" w:rsidRPr="00A66F96" w14:paraId="22DD51D1" w14:textId="77777777" w:rsidTr="00A66F96">
        <w:tc>
          <w:tcPr>
            <w:tcW w:w="1620" w:type="dxa"/>
          </w:tcPr>
          <w:p w14:paraId="0A166511" w14:textId="77777777" w:rsidR="00013A3D" w:rsidRPr="00DB4FC4" w:rsidRDefault="00013A3D">
            <w:pPr>
              <w:pStyle w:val="Tabletext"/>
              <w:ind w:left="0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1170" w:type="dxa"/>
          </w:tcPr>
          <w:p w14:paraId="182FF4B3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4680" w:type="dxa"/>
          </w:tcPr>
          <w:p w14:paraId="02CB415C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2610" w:type="dxa"/>
          </w:tcPr>
          <w:p w14:paraId="4A972117" w14:textId="77777777" w:rsidR="00013A3D" w:rsidRPr="00DB4FC4" w:rsidRDefault="00013A3D">
            <w:pPr>
              <w:pStyle w:val="Tabletext"/>
              <w:ind w:left="30"/>
              <w:rPr>
                <w:rFonts w:ascii="Verdana" w:hAnsi="Verdana"/>
                <w:i/>
                <w:lang w:val="pt-BR"/>
              </w:rPr>
            </w:pPr>
          </w:p>
        </w:tc>
      </w:tr>
      <w:tr w:rsidR="00013A3D" w:rsidRPr="00A66F96" w14:paraId="10C7C4D2" w14:textId="77777777" w:rsidTr="00A66F96">
        <w:tc>
          <w:tcPr>
            <w:tcW w:w="1620" w:type="dxa"/>
          </w:tcPr>
          <w:p w14:paraId="1F987CF8" w14:textId="77777777" w:rsidR="00013A3D" w:rsidRPr="00DB4FC4" w:rsidRDefault="00013A3D">
            <w:pPr>
              <w:pStyle w:val="Tabletext"/>
              <w:ind w:left="0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1170" w:type="dxa"/>
          </w:tcPr>
          <w:p w14:paraId="37FEF8DB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4680" w:type="dxa"/>
          </w:tcPr>
          <w:p w14:paraId="4B9DBD54" w14:textId="77777777" w:rsidR="00013A3D" w:rsidRPr="00DB4FC4" w:rsidRDefault="00013A3D">
            <w:pPr>
              <w:pStyle w:val="Tabletext"/>
              <w:ind w:left="34"/>
              <w:rPr>
                <w:rFonts w:ascii="Verdana" w:hAnsi="Verdana"/>
                <w:i/>
                <w:lang w:val="pt-BR"/>
              </w:rPr>
            </w:pPr>
          </w:p>
        </w:tc>
        <w:tc>
          <w:tcPr>
            <w:tcW w:w="2610" w:type="dxa"/>
          </w:tcPr>
          <w:p w14:paraId="7D751C33" w14:textId="77777777" w:rsidR="00013A3D" w:rsidRPr="00DB4FC4" w:rsidRDefault="00013A3D">
            <w:pPr>
              <w:pStyle w:val="Tabletext"/>
              <w:ind w:left="30"/>
              <w:rPr>
                <w:rFonts w:ascii="Verdana" w:hAnsi="Verdana"/>
                <w:i/>
                <w:lang w:val="pt-BR"/>
              </w:rPr>
            </w:pPr>
          </w:p>
        </w:tc>
      </w:tr>
    </w:tbl>
    <w:p w14:paraId="5AD65C2B" w14:textId="77777777" w:rsidR="00013A3D" w:rsidRPr="00A66F96" w:rsidRDefault="00013A3D"/>
    <w:p w14:paraId="6C9ABA15" w14:textId="77777777"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06E19704" w14:textId="25A53296" w:rsidR="00013A3D" w:rsidRDefault="00A66F96">
      <w:pPr>
        <w:pStyle w:val="conteudo"/>
        <w:outlineLvl w:val="0"/>
      </w:pPr>
      <w:r>
        <w:rPr>
          <w:rFonts w:cs="Arial"/>
        </w:rPr>
        <w:lastRenderedPageBreak/>
        <w:t>Í</w:t>
      </w:r>
      <w:r w:rsidR="00E37B03">
        <w:t>ndice</w:t>
      </w:r>
    </w:p>
    <w:p w14:paraId="53AECEFC" w14:textId="2637B565" w:rsidR="00DB4FC4" w:rsidRDefault="00A2509D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r>
        <w:fldChar w:fldCharType="begin"/>
      </w:r>
      <w:r w:rsidR="00013A3D">
        <w:instrText xml:space="preserve"> TOC \o "1-3" \h \z </w:instrText>
      </w:r>
      <w:r>
        <w:fldChar w:fldCharType="separate"/>
      </w:r>
      <w:hyperlink w:anchor="_Toc522659513" w:history="1">
        <w:r w:rsidR="00DB4FC4" w:rsidRPr="005D65F2">
          <w:rPr>
            <w:rStyle w:val="Hyperlink"/>
          </w:rPr>
          <w:t>1.</w:t>
        </w:r>
        <w:r w:rsidR="00DB4FC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</w:rPr>
          <w:t>Descrição do projeto</w:t>
        </w:r>
        <w:r w:rsidR="00DB4FC4">
          <w:rPr>
            <w:webHidden/>
          </w:rPr>
          <w:tab/>
        </w:r>
        <w:r w:rsidR="00DB4FC4">
          <w:rPr>
            <w:webHidden/>
          </w:rPr>
          <w:fldChar w:fldCharType="begin"/>
        </w:r>
        <w:r w:rsidR="00DB4FC4">
          <w:rPr>
            <w:webHidden/>
          </w:rPr>
          <w:instrText xml:space="preserve"> PAGEREF _Toc522659513 \h </w:instrText>
        </w:r>
        <w:r w:rsidR="00DB4FC4">
          <w:rPr>
            <w:webHidden/>
          </w:rPr>
        </w:r>
        <w:r w:rsidR="00DB4FC4">
          <w:rPr>
            <w:webHidden/>
          </w:rPr>
          <w:fldChar w:fldCharType="separate"/>
        </w:r>
        <w:r w:rsidR="00DB4FC4">
          <w:rPr>
            <w:webHidden/>
          </w:rPr>
          <w:t>4</w:t>
        </w:r>
        <w:r w:rsidR="00DB4FC4">
          <w:rPr>
            <w:webHidden/>
          </w:rPr>
          <w:fldChar w:fldCharType="end"/>
        </w:r>
      </w:hyperlink>
    </w:p>
    <w:p w14:paraId="74477149" w14:textId="64638D24" w:rsidR="00DB4FC4" w:rsidRDefault="00DA05CB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522659514" w:history="1">
        <w:r w:rsidR="00DB4FC4" w:rsidRPr="005D65F2">
          <w:rPr>
            <w:rStyle w:val="Hyperlink"/>
          </w:rPr>
          <w:t>2.</w:t>
        </w:r>
        <w:r w:rsidR="00DB4FC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</w:rPr>
          <w:t>Descrição do produto</w:t>
        </w:r>
        <w:r w:rsidR="00DB4FC4">
          <w:rPr>
            <w:webHidden/>
          </w:rPr>
          <w:tab/>
        </w:r>
        <w:r w:rsidR="00DB4FC4">
          <w:rPr>
            <w:webHidden/>
          </w:rPr>
          <w:fldChar w:fldCharType="begin"/>
        </w:r>
        <w:r w:rsidR="00DB4FC4">
          <w:rPr>
            <w:webHidden/>
          </w:rPr>
          <w:instrText xml:space="preserve"> PAGEREF _Toc522659514 \h </w:instrText>
        </w:r>
        <w:r w:rsidR="00DB4FC4">
          <w:rPr>
            <w:webHidden/>
          </w:rPr>
        </w:r>
        <w:r w:rsidR="00DB4FC4">
          <w:rPr>
            <w:webHidden/>
          </w:rPr>
          <w:fldChar w:fldCharType="separate"/>
        </w:r>
        <w:r w:rsidR="00DB4FC4">
          <w:rPr>
            <w:webHidden/>
          </w:rPr>
          <w:t>4</w:t>
        </w:r>
        <w:r w:rsidR="00DB4FC4">
          <w:rPr>
            <w:webHidden/>
          </w:rPr>
          <w:fldChar w:fldCharType="end"/>
        </w:r>
      </w:hyperlink>
    </w:p>
    <w:p w14:paraId="73D1F241" w14:textId="70498338" w:rsidR="00DB4FC4" w:rsidRDefault="00DA05CB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522659515" w:history="1">
        <w:r w:rsidR="00DB4FC4" w:rsidRPr="005D65F2">
          <w:rPr>
            <w:rStyle w:val="Hyperlink"/>
          </w:rPr>
          <w:t>3.</w:t>
        </w:r>
        <w:r w:rsidR="00DB4FC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</w:rPr>
          <w:t>Entregas</w:t>
        </w:r>
        <w:r w:rsidR="00DB4FC4">
          <w:rPr>
            <w:webHidden/>
          </w:rPr>
          <w:tab/>
        </w:r>
        <w:r w:rsidR="00DB4FC4">
          <w:rPr>
            <w:webHidden/>
          </w:rPr>
          <w:fldChar w:fldCharType="begin"/>
        </w:r>
        <w:r w:rsidR="00DB4FC4">
          <w:rPr>
            <w:webHidden/>
          </w:rPr>
          <w:instrText xml:space="preserve"> PAGEREF _Toc522659515 \h </w:instrText>
        </w:r>
        <w:r w:rsidR="00DB4FC4">
          <w:rPr>
            <w:webHidden/>
          </w:rPr>
        </w:r>
        <w:r w:rsidR="00DB4FC4">
          <w:rPr>
            <w:webHidden/>
          </w:rPr>
          <w:fldChar w:fldCharType="separate"/>
        </w:r>
        <w:r w:rsidR="00DB4FC4">
          <w:rPr>
            <w:webHidden/>
          </w:rPr>
          <w:t>4</w:t>
        </w:r>
        <w:r w:rsidR="00DB4FC4">
          <w:rPr>
            <w:webHidden/>
          </w:rPr>
          <w:fldChar w:fldCharType="end"/>
        </w:r>
      </w:hyperlink>
    </w:p>
    <w:p w14:paraId="5847A7D0" w14:textId="1198DEDA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16" w:history="1">
        <w:r w:rsidR="00DB4FC4" w:rsidRPr="005D65F2">
          <w:rPr>
            <w:rStyle w:val="Hyperlink"/>
            <w:noProof/>
          </w:rPr>
          <w:t>3.1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</w:rPr>
          <w:t xml:space="preserve">Entrega 1: </w:t>
        </w:r>
        <w:r w:rsidR="00DB4FC4" w:rsidRPr="005D65F2">
          <w:rPr>
            <w:rStyle w:val="Hyperlink"/>
            <w:bCs/>
            <w:noProof/>
          </w:rPr>
          <w:t>Proposta Técnica e Financeira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_Toc522659516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4</w:t>
        </w:r>
        <w:r w:rsidR="00DB4FC4">
          <w:rPr>
            <w:noProof/>
            <w:webHidden/>
          </w:rPr>
          <w:fldChar w:fldCharType="end"/>
        </w:r>
      </w:hyperlink>
    </w:p>
    <w:p w14:paraId="4FFDCEAC" w14:textId="4AD4168B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17" w:history="1">
        <w:r w:rsidR="00DB4FC4" w:rsidRPr="005D65F2">
          <w:rPr>
            <w:rStyle w:val="Hyperlink"/>
            <w:noProof/>
          </w:rPr>
          <w:t>3.2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</w:rPr>
          <w:t>Entrega 2: Plano do projecto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_Toc522659517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4</w:t>
        </w:r>
        <w:r w:rsidR="00DB4FC4">
          <w:rPr>
            <w:noProof/>
            <w:webHidden/>
          </w:rPr>
          <w:fldChar w:fldCharType="end"/>
        </w:r>
      </w:hyperlink>
    </w:p>
    <w:p w14:paraId="56EE7CD7" w14:textId="56B96A4C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18" w:history="1">
        <w:r w:rsidR="00DB4FC4" w:rsidRPr="005D65F2">
          <w:rPr>
            <w:rStyle w:val="Hyperlink"/>
            <w:noProof/>
            <w:lang w:val="pt-PT"/>
          </w:rPr>
          <w:t>3.3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  <w:lang w:val="pt-PT"/>
          </w:rPr>
          <w:t>Entrega 3: Documento de Requisitos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_Toc522659518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4</w:t>
        </w:r>
        <w:r w:rsidR="00DB4FC4">
          <w:rPr>
            <w:noProof/>
            <w:webHidden/>
          </w:rPr>
          <w:fldChar w:fldCharType="end"/>
        </w:r>
      </w:hyperlink>
    </w:p>
    <w:p w14:paraId="16383493" w14:textId="59A0B135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19" w:history="1">
        <w:r w:rsidR="00DB4FC4" w:rsidRPr="005D65F2">
          <w:rPr>
            <w:rStyle w:val="Hyperlink"/>
            <w:noProof/>
            <w:lang w:val="pt-PT"/>
          </w:rPr>
          <w:t>3.4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  <w:lang w:val="pt-PT"/>
          </w:rPr>
          <w:t>Entrega 4: Projecto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_Toc522659519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4</w:t>
        </w:r>
        <w:r w:rsidR="00DB4FC4">
          <w:rPr>
            <w:noProof/>
            <w:webHidden/>
          </w:rPr>
          <w:fldChar w:fldCharType="end"/>
        </w:r>
      </w:hyperlink>
    </w:p>
    <w:p w14:paraId="0545B789" w14:textId="7207D329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20" w:history="1">
        <w:r w:rsidR="00DB4FC4" w:rsidRPr="005D65F2">
          <w:rPr>
            <w:rStyle w:val="Hyperlink"/>
            <w:noProof/>
            <w:lang w:val="pt-PT"/>
          </w:rPr>
          <w:t>3.5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  <w:lang w:val="pt-PT"/>
          </w:rPr>
          <w:t>Entrega 5: Relatório de progresso 1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_Toc522659520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5</w:t>
        </w:r>
        <w:r w:rsidR="00DB4FC4">
          <w:rPr>
            <w:noProof/>
            <w:webHidden/>
          </w:rPr>
          <w:fldChar w:fldCharType="end"/>
        </w:r>
      </w:hyperlink>
    </w:p>
    <w:p w14:paraId="5E9EA4DC" w14:textId="412CFE0F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21" w:history="1">
        <w:r w:rsidR="00DB4FC4" w:rsidRPr="005D65F2">
          <w:rPr>
            <w:rStyle w:val="Hyperlink"/>
            <w:noProof/>
            <w:lang w:val="pt-PT"/>
          </w:rPr>
          <w:t>3.6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  <w:lang w:val="pt-PT"/>
          </w:rPr>
          <w:t>Entrega 6: Relatório de progresso 2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_Toc522659521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5</w:t>
        </w:r>
        <w:r w:rsidR="00DB4FC4">
          <w:rPr>
            <w:noProof/>
            <w:webHidden/>
          </w:rPr>
          <w:fldChar w:fldCharType="end"/>
        </w:r>
      </w:hyperlink>
    </w:p>
    <w:p w14:paraId="07277E91" w14:textId="3E1511E9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22" w:history="1">
        <w:r w:rsidR="00DB4FC4" w:rsidRPr="005D65F2">
          <w:rPr>
            <w:rStyle w:val="Hyperlink"/>
            <w:noProof/>
            <w:lang w:val="pt-PT"/>
          </w:rPr>
          <w:t>3.7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  <w:lang w:val="pt-PT"/>
          </w:rPr>
          <w:t>Entrega 7: Relatório Final do Projecto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_Toc522659522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5</w:t>
        </w:r>
        <w:r w:rsidR="00DB4FC4">
          <w:rPr>
            <w:noProof/>
            <w:webHidden/>
          </w:rPr>
          <w:fldChar w:fldCharType="end"/>
        </w:r>
      </w:hyperlink>
    </w:p>
    <w:p w14:paraId="112F30B5" w14:textId="5E189D3D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23" w:history="1">
        <w:r w:rsidR="00DB4FC4" w:rsidRPr="005D65F2">
          <w:rPr>
            <w:rStyle w:val="Hyperlink"/>
            <w:noProof/>
            <w:lang w:val="pt-PT"/>
          </w:rPr>
          <w:t>3.8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  <w:lang w:val="pt-PT"/>
          </w:rPr>
          <w:t>Entrega 8: Documento de gestão de configurações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_Toc522659523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5</w:t>
        </w:r>
        <w:r w:rsidR="00DB4FC4">
          <w:rPr>
            <w:noProof/>
            <w:webHidden/>
          </w:rPr>
          <w:fldChar w:fldCharType="end"/>
        </w:r>
      </w:hyperlink>
    </w:p>
    <w:p w14:paraId="5A6C53CA" w14:textId="31118491" w:rsidR="00DB4FC4" w:rsidRDefault="00DA05CB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522659524" w:history="1">
        <w:r w:rsidR="00DB4FC4" w:rsidRPr="005D65F2">
          <w:rPr>
            <w:rStyle w:val="Hyperlink"/>
          </w:rPr>
          <w:t>4.</w:t>
        </w:r>
        <w:r w:rsidR="00DB4FC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</w:rPr>
          <w:t>Plano de Aceitação</w:t>
        </w:r>
        <w:r w:rsidR="00DB4FC4">
          <w:rPr>
            <w:webHidden/>
          </w:rPr>
          <w:tab/>
        </w:r>
        <w:r w:rsidR="00DB4FC4">
          <w:rPr>
            <w:webHidden/>
          </w:rPr>
          <w:fldChar w:fldCharType="begin"/>
        </w:r>
        <w:r w:rsidR="00DB4FC4">
          <w:rPr>
            <w:webHidden/>
          </w:rPr>
          <w:instrText xml:space="preserve"> PAGEREF _Toc522659524 \h </w:instrText>
        </w:r>
        <w:r w:rsidR="00DB4FC4">
          <w:rPr>
            <w:webHidden/>
          </w:rPr>
        </w:r>
        <w:r w:rsidR="00DB4FC4">
          <w:rPr>
            <w:webHidden/>
          </w:rPr>
          <w:fldChar w:fldCharType="separate"/>
        </w:r>
        <w:r w:rsidR="00DB4FC4">
          <w:rPr>
            <w:webHidden/>
          </w:rPr>
          <w:t>5</w:t>
        </w:r>
        <w:r w:rsidR="00DB4FC4">
          <w:rPr>
            <w:webHidden/>
          </w:rPr>
          <w:fldChar w:fldCharType="end"/>
        </w:r>
      </w:hyperlink>
    </w:p>
    <w:p w14:paraId="08D74387" w14:textId="45447505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25" w:history="1">
        <w:r w:rsidR="00DB4FC4" w:rsidRPr="005D65F2">
          <w:rPr>
            <w:rStyle w:val="Hyperlink"/>
            <w:noProof/>
          </w:rPr>
          <w:t>4.1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</w:rPr>
          <w:t>Critérios de Aceitação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_Toc522659525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5</w:t>
        </w:r>
        <w:r w:rsidR="00DB4FC4">
          <w:rPr>
            <w:noProof/>
            <w:webHidden/>
          </w:rPr>
          <w:fldChar w:fldCharType="end"/>
        </w:r>
      </w:hyperlink>
    </w:p>
    <w:p w14:paraId="45464F09" w14:textId="0864861C" w:rsidR="00DB4FC4" w:rsidRDefault="00DA05CB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22659526" w:history="1">
        <w:r w:rsidR="00DB4FC4" w:rsidRPr="005D65F2">
          <w:rPr>
            <w:rStyle w:val="Hyperlink"/>
            <w:noProof/>
          </w:rPr>
          <w:t>4.2</w:t>
        </w:r>
        <w:r w:rsidR="00DB4FC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  <w:noProof/>
          </w:rPr>
          <w:t>Registro do Status da Aceitação</w:t>
        </w:r>
        <w:r w:rsidR="00DB4FC4">
          <w:rPr>
            <w:noProof/>
            <w:webHidden/>
          </w:rPr>
          <w:tab/>
        </w:r>
        <w:r w:rsidR="00DB4FC4">
          <w:rPr>
            <w:noProof/>
            <w:webHidden/>
          </w:rPr>
          <w:fldChar w:fldCharType="begin"/>
        </w:r>
        <w:r w:rsidR="00DB4FC4">
          <w:rPr>
            <w:noProof/>
            <w:webHidden/>
          </w:rPr>
          <w:instrText xml:space="preserve"> PAGEREF _Toc522659526 \h </w:instrText>
        </w:r>
        <w:r w:rsidR="00DB4FC4">
          <w:rPr>
            <w:noProof/>
            <w:webHidden/>
          </w:rPr>
        </w:r>
        <w:r w:rsidR="00DB4FC4">
          <w:rPr>
            <w:noProof/>
            <w:webHidden/>
          </w:rPr>
          <w:fldChar w:fldCharType="separate"/>
        </w:r>
        <w:r w:rsidR="00DB4FC4">
          <w:rPr>
            <w:noProof/>
            <w:webHidden/>
          </w:rPr>
          <w:t>6</w:t>
        </w:r>
        <w:r w:rsidR="00DB4FC4">
          <w:rPr>
            <w:noProof/>
            <w:webHidden/>
          </w:rPr>
          <w:fldChar w:fldCharType="end"/>
        </w:r>
      </w:hyperlink>
    </w:p>
    <w:p w14:paraId="3552E091" w14:textId="7D06BC63" w:rsidR="00DB4FC4" w:rsidRDefault="00DA05CB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522659527" w:history="1">
        <w:r w:rsidR="00DB4FC4" w:rsidRPr="005D65F2">
          <w:rPr>
            <w:rStyle w:val="Hyperlink"/>
          </w:rPr>
          <w:t>5.</w:t>
        </w:r>
        <w:r w:rsidR="00DB4FC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</w:rPr>
          <w:t>Exclusões</w:t>
        </w:r>
        <w:r w:rsidR="00DB4FC4">
          <w:rPr>
            <w:webHidden/>
          </w:rPr>
          <w:tab/>
        </w:r>
        <w:r w:rsidR="00DB4FC4">
          <w:rPr>
            <w:webHidden/>
          </w:rPr>
          <w:fldChar w:fldCharType="begin"/>
        </w:r>
        <w:r w:rsidR="00DB4FC4">
          <w:rPr>
            <w:webHidden/>
          </w:rPr>
          <w:instrText xml:space="preserve"> PAGEREF _Toc522659527 \h </w:instrText>
        </w:r>
        <w:r w:rsidR="00DB4FC4">
          <w:rPr>
            <w:webHidden/>
          </w:rPr>
        </w:r>
        <w:r w:rsidR="00DB4FC4">
          <w:rPr>
            <w:webHidden/>
          </w:rPr>
          <w:fldChar w:fldCharType="separate"/>
        </w:r>
        <w:r w:rsidR="00DB4FC4">
          <w:rPr>
            <w:webHidden/>
          </w:rPr>
          <w:t>6</w:t>
        </w:r>
        <w:r w:rsidR="00DB4FC4">
          <w:rPr>
            <w:webHidden/>
          </w:rPr>
          <w:fldChar w:fldCharType="end"/>
        </w:r>
      </w:hyperlink>
    </w:p>
    <w:p w14:paraId="477DDB6A" w14:textId="15AD983C" w:rsidR="00DB4FC4" w:rsidRDefault="00DA05CB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522659528" w:history="1">
        <w:r w:rsidR="00DB4FC4" w:rsidRPr="005D65F2">
          <w:rPr>
            <w:rStyle w:val="Hyperlink"/>
          </w:rPr>
          <w:t>6.</w:t>
        </w:r>
        <w:r w:rsidR="00DB4FC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</w:rPr>
          <w:t>Restrições</w:t>
        </w:r>
        <w:r w:rsidR="00DB4FC4">
          <w:rPr>
            <w:webHidden/>
          </w:rPr>
          <w:tab/>
        </w:r>
        <w:r w:rsidR="00DB4FC4">
          <w:rPr>
            <w:webHidden/>
          </w:rPr>
          <w:fldChar w:fldCharType="begin"/>
        </w:r>
        <w:r w:rsidR="00DB4FC4">
          <w:rPr>
            <w:webHidden/>
          </w:rPr>
          <w:instrText xml:space="preserve"> PAGEREF _Toc522659528 \h </w:instrText>
        </w:r>
        <w:r w:rsidR="00DB4FC4">
          <w:rPr>
            <w:webHidden/>
          </w:rPr>
        </w:r>
        <w:r w:rsidR="00DB4FC4">
          <w:rPr>
            <w:webHidden/>
          </w:rPr>
          <w:fldChar w:fldCharType="separate"/>
        </w:r>
        <w:r w:rsidR="00DB4FC4">
          <w:rPr>
            <w:webHidden/>
          </w:rPr>
          <w:t>6</w:t>
        </w:r>
        <w:r w:rsidR="00DB4FC4">
          <w:rPr>
            <w:webHidden/>
          </w:rPr>
          <w:fldChar w:fldCharType="end"/>
        </w:r>
      </w:hyperlink>
    </w:p>
    <w:p w14:paraId="425748F3" w14:textId="3AE6F3D0" w:rsidR="00DB4FC4" w:rsidRDefault="00DA05CB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  <w:lang w:val="en-US" w:eastAsia="en-US"/>
        </w:rPr>
      </w:pPr>
      <w:hyperlink w:anchor="_Toc522659529" w:history="1">
        <w:r w:rsidR="00DB4FC4" w:rsidRPr="005D65F2">
          <w:rPr>
            <w:rStyle w:val="Hyperlink"/>
          </w:rPr>
          <w:t>7.</w:t>
        </w:r>
        <w:r w:rsidR="00DB4FC4">
          <w:rPr>
            <w:rFonts w:asciiTheme="minorHAnsi" w:eastAsiaTheme="minorEastAsia" w:hAnsiTheme="minorHAnsi" w:cstheme="minorBidi"/>
            <w:caps w:val="0"/>
            <w:sz w:val="22"/>
            <w:szCs w:val="22"/>
            <w:lang w:val="en-US" w:eastAsia="en-US"/>
          </w:rPr>
          <w:tab/>
        </w:r>
        <w:r w:rsidR="00DB4FC4" w:rsidRPr="005D65F2">
          <w:rPr>
            <w:rStyle w:val="Hyperlink"/>
          </w:rPr>
          <w:t>Premissas</w:t>
        </w:r>
        <w:r w:rsidR="00DB4FC4">
          <w:rPr>
            <w:webHidden/>
          </w:rPr>
          <w:tab/>
        </w:r>
        <w:r w:rsidR="00DB4FC4">
          <w:rPr>
            <w:webHidden/>
          </w:rPr>
          <w:fldChar w:fldCharType="begin"/>
        </w:r>
        <w:r w:rsidR="00DB4FC4">
          <w:rPr>
            <w:webHidden/>
          </w:rPr>
          <w:instrText xml:space="preserve"> PAGEREF _Toc522659529 \h </w:instrText>
        </w:r>
        <w:r w:rsidR="00DB4FC4">
          <w:rPr>
            <w:webHidden/>
          </w:rPr>
        </w:r>
        <w:r w:rsidR="00DB4FC4">
          <w:rPr>
            <w:webHidden/>
          </w:rPr>
          <w:fldChar w:fldCharType="separate"/>
        </w:r>
        <w:r w:rsidR="00DB4FC4">
          <w:rPr>
            <w:webHidden/>
          </w:rPr>
          <w:t>6</w:t>
        </w:r>
        <w:r w:rsidR="00DB4FC4">
          <w:rPr>
            <w:webHidden/>
          </w:rPr>
          <w:fldChar w:fldCharType="end"/>
        </w:r>
      </w:hyperlink>
    </w:p>
    <w:p w14:paraId="77F98318" w14:textId="7540D817" w:rsidR="00013A3D" w:rsidRDefault="00A2509D" w:rsidP="00A66F96">
      <w:pPr>
        <w:pStyle w:val="TOC1"/>
        <w:spacing w:line="360" w:lineRule="auto"/>
      </w:pPr>
      <w:r>
        <w:fldChar w:fldCharType="end"/>
      </w:r>
    </w:p>
    <w:p w14:paraId="3A272F53" w14:textId="77777777" w:rsidR="00013A3D" w:rsidRDefault="00013A3D">
      <w:pPr>
        <w:sectPr w:rsidR="00013A3D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C4F4385" w14:textId="77777777" w:rsidR="00B95893" w:rsidRDefault="00B95893" w:rsidP="00B95893">
      <w:pPr>
        <w:pStyle w:val="Heading1"/>
      </w:pPr>
      <w:bookmarkStart w:id="1" w:name="_Toc522659513"/>
      <w:r>
        <w:lastRenderedPageBreak/>
        <w:t>Descrição do projeto</w:t>
      </w:r>
      <w:bookmarkEnd w:id="1"/>
    </w:p>
    <w:p w14:paraId="565105B3" w14:textId="3296549D" w:rsidR="00B418AF" w:rsidRDefault="00410087" w:rsidP="00B95893">
      <w:pPr>
        <w:autoSpaceDE w:val="0"/>
        <w:autoSpaceDN w:val="0"/>
        <w:adjustRightInd w:val="0"/>
        <w:spacing w:before="0" w:after="0"/>
        <w:rPr>
          <w:i/>
          <w:iCs/>
        </w:rPr>
      </w:pPr>
      <w:r>
        <w:rPr>
          <w:i/>
          <w:iCs/>
        </w:rPr>
        <w:t>Este projecto visa criar uma plataforma Web que irá axiliar na Gestão do Centro Infantil “Amiguinhos do Rei” . O projecto está dividido em etapas.</w:t>
      </w:r>
    </w:p>
    <w:p w14:paraId="4C38C794" w14:textId="394D499D" w:rsidR="00FB2E23" w:rsidRDefault="00FB2E23" w:rsidP="00B95893">
      <w:pPr>
        <w:autoSpaceDE w:val="0"/>
        <w:autoSpaceDN w:val="0"/>
        <w:adjustRightInd w:val="0"/>
        <w:spacing w:before="0" w:after="0"/>
        <w:rPr>
          <w:i/>
          <w:color w:val="0000FF"/>
        </w:rPr>
      </w:pPr>
    </w:p>
    <w:p w14:paraId="122C27F7" w14:textId="272438A7" w:rsidR="00FB2E23" w:rsidRPr="00410087" w:rsidRDefault="00FB2E23" w:rsidP="00FB2E23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410087">
        <w:rPr>
          <w:i/>
          <w:lang w:val="pt-PT"/>
        </w:rPr>
        <w:t xml:space="preserve">O </w:t>
      </w:r>
      <w:r w:rsidRPr="00410087">
        <w:rPr>
          <w:b/>
          <w:i/>
          <w:lang w:val="pt-PT"/>
        </w:rPr>
        <w:t>Centro Infantil Amiguinhos do Rei</w:t>
      </w:r>
      <w:r w:rsidRPr="00410087">
        <w:rPr>
          <w:i/>
          <w:lang w:val="pt-PT"/>
        </w:rPr>
        <w:t xml:space="preserve"> é uma instituição de ensino de crianças de 2 à 5 anos (correspondente ao 2° à 5° nível) é organizado em área administrativa onde tem-se a secretaria e a directoria, na secretaria tem funcionários que lidam com informações do próprio centro infantil, com vista a fazer chegar aos clientes informações gerais ou informações mais específicas sobre as crianças, do regulamento e do próprio centro infantil.</w:t>
      </w:r>
    </w:p>
    <w:p w14:paraId="4305E5BA" w14:textId="77777777" w:rsidR="00FB2E23" w:rsidRPr="00410087" w:rsidRDefault="00FB2E23" w:rsidP="00FB2E23">
      <w:pPr>
        <w:autoSpaceDE w:val="0"/>
        <w:autoSpaceDN w:val="0"/>
        <w:adjustRightInd w:val="0"/>
        <w:spacing w:before="0" w:after="0"/>
        <w:rPr>
          <w:i/>
          <w:lang w:val="pt-PT"/>
        </w:rPr>
      </w:pPr>
    </w:p>
    <w:p w14:paraId="544AF6D9" w14:textId="77777777" w:rsidR="00FB2E23" w:rsidRPr="00410087" w:rsidRDefault="00FB2E23" w:rsidP="00FB2E23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410087">
        <w:rPr>
          <w:i/>
          <w:lang w:val="pt-PT"/>
        </w:rPr>
        <w:t xml:space="preserve">Nesta instituição realiza-se o registro de dados das crianças e dos respectivos encarregados, registra-se os pagamentos efectuados e faz-se um controle do mesmo. Todo tipo de registro é manuscrito, possibilitando a perda devido a diversos factores.  </w:t>
      </w:r>
    </w:p>
    <w:p w14:paraId="650DE57F" w14:textId="77777777" w:rsidR="00FB2E23" w:rsidRPr="00FB2E23" w:rsidRDefault="00FB2E23" w:rsidP="00B95893">
      <w:p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</w:p>
    <w:p w14:paraId="405FF79F" w14:textId="77777777" w:rsidR="00B95893" w:rsidRDefault="00B95893" w:rsidP="00B95893">
      <w:pPr>
        <w:pStyle w:val="Heading1"/>
      </w:pPr>
      <w:bookmarkStart w:id="2" w:name="_Toc522659514"/>
      <w:r>
        <w:t>Descrição do produto</w:t>
      </w:r>
      <w:bookmarkEnd w:id="2"/>
    </w:p>
    <w:p w14:paraId="3323FA77" w14:textId="5C5509A4" w:rsidR="00410087" w:rsidRPr="00410087" w:rsidRDefault="00410087" w:rsidP="00410087">
      <w:pPr>
        <w:autoSpaceDE w:val="0"/>
        <w:autoSpaceDN w:val="0"/>
        <w:adjustRightInd w:val="0"/>
        <w:spacing w:before="0" w:after="0"/>
        <w:rPr>
          <w:i/>
          <w:lang w:val="pt-PT"/>
        </w:rPr>
      </w:pPr>
      <w:r w:rsidRPr="00410087">
        <w:rPr>
          <w:i/>
          <w:lang w:val="pt-PT"/>
        </w:rPr>
        <w:t xml:space="preserve">Pretende-se desenvolver um sistema de </w:t>
      </w:r>
      <w:r w:rsidR="00FB2E23">
        <w:rPr>
          <w:i/>
          <w:lang w:val="pt-PT"/>
        </w:rPr>
        <w:t>G</w:t>
      </w:r>
      <w:r w:rsidRPr="00410087">
        <w:rPr>
          <w:i/>
          <w:lang w:val="pt-PT"/>
        </w:rPr>
        <w:t>estão d</w:t>
      </w:r>
      <w:r w:rsidR="00577B76">
        <w:rPr>
          <w:i/>
          <w:lang w:val="pt-PT"/>
        </w:rPr>
        <w:t>o</w:t>
      </w:r>
      <w:r w:rsidRPr="00410087">
        <w:rPr>
          <w:i/>
          <w:lang w:val="pt-PT"/>
        </w:rPr>
        <w:t xml:space="preserve"> </w:t>
      </w:r>
      <w:r w:rsidR="00577B76">
        <w:rPr>
          <w:i/>
          <w:lang w:val="pt-PT"/>
        </w:rPr>
        <w:t>C</w:t>
      </w:r>
      <w:r w:rsidRPr="00410087">
        <w:rPr>
          <w:i/>
          <w:lang w:val="pt-PT"/>
        </w:rPr>
        <w:t xml:space="preserve">entro </w:t>
      </w:r>
      <w:r w:rsidR="00577B76">
        <w:rPr>
          <w:i/>
          <w:lang w:val="pt-PT"/>
        </w:rPr>
        <w:t>I</w:t>
      </w:r>
      <w:r w:rsidRPr="00410087">
        <w:rPr>
          <w:i/>
          <w:lang w:val="pt-PT"/>
        </w:rPr>
        <w:t>nfantil, para auxiliar na gestão das actividades quotidianas do centro.</w:t>
      </w:r>
    </w:p>
    <w:p w14:paraId="064C8438" w14:textId="77777777" w:rsidR="00410087" w:rsidRPr="00410087" w:rsidRDefault="00410087" w:rsidP="00410087">
      <w:pPr>
        <w:autoSpaceDE w:val="0"/>
        <w:autoSpaceDN w:val="0"/>
        <w:adjustRightInd w:val="0"/>
        <w:spacing w:before="0" w:after="0"/>
        <w:rPr>
          <w:i/>
        </w:rPr>
      </w:pPr>
    </w:p>
    <w:p w14:paraId="40791BC8" w14:textId="08B59364" w:rsidR="00410087" w:rsidRPr="00410087" w:rsidRDefault="00410087" w:rsidP="00410087">
      <w:pPr>
        <w:autoSpaceDE w:val="0"/>
        <w:autoSpaceDN w:val="0"/>
        <w:adjustRightInd w:val="0"/>
        <w:spacing w:before="0" w:after="0"/>
        <w:rPr>
          <w:i/>
        </w:rPr>
      </w:pPr>
      <w:r w:rsidRPr="00410087">
        <w:rPr>
          <w:i/>
        </w:rPr>
        <w:t>O sistema é multi-plataforma, totalmente web</w:t>
      </w:r>
      <w:r w:rsidR="00577B76">
        <w:rPr>
          <w:i/>
        </w:rPr>
        <w:t xml:space="preserve"> e</w:t>
      </w:r>
      <w:r w:rsidRPr="00410087">
        <w:rPr>
          <w:i/>
        </w:rPr>
        <w:t xml:space="preserve"> multi</w:t>
      </w:r>
      <w:r w:rsidRPr="00410087">
        <w:rPr>
          <w:i/>
          <w:lang w:val="pt-PT"/>
        </w:rPr>
        <w:t>-usuário</w:t>
      </w:r>
      <w:r w:rsidR="00FB2E23">
        <w:rPr>
          <w:i/>
          <w:lang w:val="pt-PT"/>
        </w:rPr>
        <w:t>.</w:t>
      </w:r>
    </w:p>
    <w:p w14:paraId="15F2B7F7" w14:textId="77777777" w:rsidR="000E5CD2" w:rsidRPr="000E5CD2" w:rsidRDefault="000E5CD2" w:rsidP="000E5CD2">
      <w:pPr>
        <w:pStyle w:val="Heading1"/>
      </w:pPr>
      <w:bookmarkStart w:id="3" w:name="_Toc522659515"/>
      <w:r w:rsidRPr="000E5CD2">
        <w:t>Entregas</w:t>
      </w:r>
      <w:bookmarkEnd w:id="3"/>
    </w:p>
    <w:p w14:paraId="645E438B" w14:textId="5B3B880A" w:rsidR="00410087" w:rsidRDefault="00410087" w:rsidP="004B101D">
      <w:pPr>
        <w:autoSpaceDE w:val="0"/>
        <w:autoSpaceDN w:val="0"/>
        <w:adjustRightInd w:val="0"/>
        <w:spacing w:before="0" w:after="0"/>
        <w:rPr>
          <w:i/>
          <w:color w:val="0000FF"/>
        </w:rPr>
      </w:pPr>
      <w:r>
        <w:rPr>
          <w:i/>
          <w:iCs/>
        </w:rPr>
        <w:t>Descrição das principais entregas ddo projecto.</w:t>
      </w:r>
    </w:p>
    <w:p w14:paraId="4985C3B8" w14:textId="77777777" w:rsidR="00577B76" w:rsidRDefault="000E5CD2" w:rsidP="00577B76">
      <w:pPr>
        <w:pStyle w:val="Heading2"/>
      </w:pPr>
      <w:bookmarkStart w:id="4" w:name="_Toc522659516"/>
      <w:r w:rsidRPr="00577B76">
        <w:t>Entrega 1</w:t>
      </w:r>
      <w:r w:rsidR="00577B76" w:rsidRPr="00577B76">
        <w:t xml:space="preserve">: </w:t>
      </w:r>
      <w:r w:rsidR="00577B76" w:rsidRPr="00577B76">
        <w:rPr>
          <w:bCs/>
          <w:szCs w:val="26"/>
        </w:rPr>
        <w:t>Proposta Técnica e Financeira</w:t>
      </w:r>
      <w:bookmarkStart w:id="5" w:name="_Toc84830889"/>
      <w:bookmarkEnd w:id="4"/>
    </w:p>
    <w:p w14:paraId="6AE05162" w14:textId="2F2E3688" w:rsidR="00577B76" w:rsidRPr="00CE2A30" w:rsidRDefault="00577B76" w:rsidP="00577B76">
      <w:pPr>
        <w:rPr>
          <w:i/>
        </w:rPr>
      </w:pPr>
      <w:r w:rsidRPr="00CE2A30">
        <w:rPr>
          <w:i/>
        </w:rPr>
        <w:t>É o documento que especifica a proposta para o projecto. Será apresentado todo o material necessário (perfil dos desenvolvedores, tempo) para o desenvolvimento do produto, juntamente com o capital necessário para cada etapa do projecto.</w:t>
      </w:r>
    </w:p>
    <w:p w14:paraId="6959CD46" w14:textId="4FD34824" w:rsidR="00577B76" w:rsidRDefault="00577B76" w:rsidP="00577B76">
      <w:pPr>
        <w:pStyle w:val="Heading2"/>
      </w:pPr>
      <w:r>
        <w:t xml:space="preserve"> </w:t>
      </w:r>
      <w:bookmarkStart w:id="6" w:name="_Toc522659517"/>
      <w:r>
        <w:t>Entrega 2</w:t>
      </w:r>
      <w:r w:rsidR="00CE2A30">
        <w:t xml:space="preserve">: </w:t>
      </w:r>
      <w:r>
        <w:t>Plano do projecto</w:t>
      </w:r>
      <w:bookmarkEnd w:id="6"/>
      <w:r>
        <w:t xml:space="preserve"> </w:t>
      </w:r>
    </w:p>
    <w:p w14:paraId="3524F5A9" w14:textId="778540E9" w:rsidR="00577B76" w:rsidRDefault="00577B76" w:rsidP="00577B76">
      <w:pPr>
        <w:pStyle w:val="Default"/>
        <w:rPr>
          <w:rFonts w:ascii="Verdana" w:hAnsi="Verdana" w:cs="Verdana"/>
          <w:i/>
          <w:iCs/>
          <w:sz w:val="20"/>
          <w:szCs w:val="20"/>
          <w:lang w:val="pt-PT"/>
        </w:rPr>
      </w:pPr>
      <w:r w:rsidRPr="00577B76">
        <w:rPr>
          <w:rFonts w:ascii="Verdana" w:hAnsi="Verdana" w:cs="Verdana"/>
          <w:i/>
          <w:iCs/>
          <w:sz w:val="20"/>
          <w:szCs w:val="20"/>
          <w:lang w:val="pt-PT"/>
        </w:rPr>
        <w:t>Esta entrega é do plano do projecto, que consiste em como o projecto será dividido e tratar</w:t>
      </w:r>
      <w:r w:rsidR="00CE2A30">
        <w:rPr>
          <w:rFonts w:ascii="Verdana" w:hAnsi="Verdana" w:cs="Verdana"/>
          <w:i/>
          <w:iCs/>
          <w:sz w:val="20"/>
          <w:szCs w:val="20"/>
          <w:lang w:val="pt-PT"/>
        </w:rPr>
        <w:t>á</w:t>
      </w:r>
      <w:r w:rsidRPr="00577B76">
        <w:rPr>
          <w:rFonts w:ascii="Verdana" w:hAnsi="Verdana" w:cs="Verdana"/>
          <w:i/>
          <w:iCs/>
          <w:sz w:val="20"/>
          <w:szCs w:val="20"/>
          <w:lang w:val="pt-PT"/>
        </w:rPr>
        <w:t xml:space="preserve"> da gestão da produção do software a divisão de tempo para cada entrega da parte do software e fará a gestão das mudanças. </w:t>
      </w:r>
    </w:p>
    <w:p w14:paraId="57E60A83" w14:textId="77777777" w:rsidR="00577B76" w:rsidRPr="00577B76" w:rsidRDefault="00577B76" w:rsidP="00577B76">
      <w:pPr>
        <w:pStyle w:val="Default"/>
        <w:rPr>
          <w:rFonts w:ascii="Verdana" w:hAnsi="Verdana" w:cs="Verdana"/>
          <w:sz w:val="20"/>
          <w:szCs w:val="20"/>
          <w:lang w:val="pt-PT"/>
        </w:rPr>
      </w:pPr>
    </w:p>
    <w:p w14:paraId="65F11834" w14:textId="1F48747A" w:rsidR="00577B76" w:rsidRPr="00577B76" w:rsidRDefault="00577B76" w:rsidP="00CE2A30">
      <w:pPr>
        <w:pStyle w:val="Heading2"/>
        <w:rPr>
          <w:lang w:val="pt-PT"/>
        </w:rPr>
      </w:pPr>
      <w:bookmarkStart w:id="7" w:name="_Toc522659518"/>
      <w:r w:rsidRPr="00577B76">
        <w:rPr>
          <w:lang w:val="pt-PT"/>
        </w:rPr>
        <w:t>Entrega 3</w:t>
      </w:r>
      <w:r w:rsidR="00CE2A30">
        <w:rPr>
          <w:lang w:val="pt-PT"/>
        </w:rPr>
        <w:t xml:space="preserve">: </w:t>
      </w:r>
      <w:r w:rsidRPr="00577B76">
        <w:rPr>
          <w:lang w:val="pt-PT"/>
        </w:rPr>
        <w:t>Documento de Requisitos</w:t>
      </w:r>
      <w:bookmarkEnd w:id="7"/>
      <w:r w:rsidRPr="00577B76">
        <w:rPr>
          <w:lang w:val="pt-PT"/>
        </w:rPr>
        <w:t xml:space="preserve"> </w:t>
      </w:r>
    </w:p>
    <w:p w14:paraId="6D3A6B7D" w14:textId="1AEECB50" w:rsidR="00577B76" w:rsidRPr="00CE2A30" w:rsidRDefault="00577B76" w:rsidP="00577B76">
      <w:pPr>
        <w:pStyle w:val="Default"/>
        <w:rPr>
          <w:rFonts w:ascii="Verdana" w:hAnsi="Verdana" w:cs="Verdana"/>
          <w:i/>
          <w:sz w:val="20"/>
          <w:szCs w:val="20"/>
          <w:lang w:val="pt-PT"/>
        </w:rPr>
      </w:pPr>
      <w:r w:rsidRPr="00CE2A30">
        <w:rPr>
          <w:rFonts w:ascii="Verdana" w:hAnsi="Verdana" w:cs="Verdana"/>
          <w:i/>
          <w:sz w:val="20"/>
          <w:szCs w:val="20"/>
          <w:lang w:val="pt-PT"/>
        </w:rPr>
        <w:t xml:space="preserve">Esta entrega é relativa ao documento que especifica as funcionalidades do sistema, onde estão apresentados os principais requisitos do sistema. </w:t>
      </w:r>
    </w:p>
    <w:p w14:paraId="55FA6F9D" w14:textId="77777777" w:rsidR="00577B76" w:rsidRPr="00577B76" w:rsidRDefault="00577B76" w:rsidP="00577B76">
      <w:pPr>
        <w:pStyle w:val="Default"/>
        <w:rPr>
          <w:rFonts w:ascii="Verdana" w:hAnsi="Verdana" w:cs="Verdana"/>
          <w:sz w:val="20"/>
          <w:szCs w:val="20"/>
          <w:lang w:val="pt-PT"/>
        </w:rPr>
      </w:pPr>
    </w:p>
    <w:p w14:paraId="753A8A20" w14:textId="093330E8" w:rsidR="00577B76" w:rsidRPr="00577B76" w:rsidRDefault="00577B76" w:rsidP="00CE2A30">
      <w:pPr>
        <w:pStyle w:val="Heading2"/>
        <w:rPr>
          <w:lang w:val="pt-PT"/>
        </w:rPr>
      </w:pPr>
      <w:bookmarkStart w:id="8" w:name="_Toc522659519"/>
      <w:r w:rsidRPr="00577B76">
        <w:rPr>
          <w:lang w:val="pt-PT"/>
        </w:rPr>
        <w:t>Entrega 4</w:t>
      </w:r>
      <w:r w:rsidR="00CE2A30">
        <w:rPr>
          <w:lang w:val="pt-PT"/>
        </w:rPr>
        <w:t xml:space="preserve">: </w:t>
      </w:r>
      <w:r w:rsidRPr="00577B76">
        <w:rPr>
          <w:lang w:val="pt-PT"/>
        </w:rPr>
        <w:t>Projecto</w:t>
      </w:r>
      <w:bookmarkEnd w:id="8"/>
      <w:r w:rsidRPr="00577B76">
        <w:rPr>
          <w:lang w:val="pt-PT"/>
        </w:rPr>
        <w:t xml:space="preserve"> </w:t>
      </w:r>
    </w:p>
    <w:p w14:paraId="61D1E73B" w14:textId="0398B2AE" w:rsidR="00577B76" w:rsidRDefault="00577B76" w:rsidP="00577B76">
      <w:pPr>
        <w:pStyle w:val="Default"/>
        <w:rPr>
          <w:rFonts w:ascii="Verdana" w:hAnsi="Verdana" w:cs="Verdana"/>
          <w:i/>
          <w:iCs/>
          <w:sz w:val="20"/>
          <w:szCs w:val="20"/>
          <w:lang w:val="pt-PT"/>
        </w:rPr>
      </w:pPr>
      <w:r w:rsidRPr="00577B76">
        <w:rPr>
          <w:rFonts w:ascii="Verdana" w:hAnsi="Verdana" w:cs="Verdana"/>
          <w:i/>
          <w:iCs/>
          <w:sz w:val="20"/>
          <w:szCs w:val="20"/>
          <w:lang w:val="pt-PT"/>
        </w:rPr>
        <w:t xml:space="preserve">Esta entrega é relativa a primeira fase funcional do produto, que será entregue na data previamente estabelecida juntamente com o manual de utilizador. Deve conter as funcionalidades básicas do sistema. </w:t>
      </w:r>
    </w:p>
    <w:p w14:paraId="140B6C1E" w14:textId="5D9DA71E" w:rsidR="00577B76" w:rsidRDefault="00577B76" w:rsidP="00577B76">
      <w:pPr>
        <w:pStyle w:val="Default"/>
        <w:rPr>
          <w:rFonts w:ascii="Verdana" w:hAnsi="Verdana" w:cs="Verdana"/>
          <w:sz w:val="20"/>
          <w:szCs w:val="20"/>
          <w:lang w:val="pt-PT"/>
        </w:rPr>
      </w:pPr>
    </w:p>
    <w:p w14:paraId="04211A98" w14:textId="77777777" w:rsidR="00CE2A30" w:rsidRPr="00577B76" w:rsidRDefault="00CE2A30" w:rsidP="00577B76">
      <w:pPr>
        <w:pStyle w:val="Default"/>
        <w:rPr>
          <w:rFonts w:ascii="Verdana" w:hAnsi="Verdana" w:cs="Verdana"/>
          <w:sz w:val="20"/>
          <w:szCs w:val="20"/>
          <w:lang w:val="pt-PT"/>
        </w:rPr>
      </w:pPr>
    </w:p>
    <w:p w14:paraId="4CA0BB25" w14:textId="0405626D" w:rsidR="00577B76" w:rsidRPr="00577B76" w:rsidRDefault="00577B76" w:rsidP="00CE2A30">
      <w:pPr>
        <w:pStyle w:val="Heading2"/>
        <w:rPr>
          <w:lang w:val="pt-PT"/>
        </w:rPr>
      </w:pPr>
      <w:bookmarkStart w:id="9" w:name="_Toc522659520"/>
      <w:r w:rsidRPr="00577B76">
        <w:rPr>
          <w:lang w:val="pt-PT"/>
        </w:rPr>
        <w:lastRenderedPageBreak/>
        <w:t>Entrega 5</w:t>
      </w:r>
      <w:r w:rsidR="00CE2A30">
        <w:rPr>
          <w:lang w:val="pt-PT"/>
        </w:rPr>
        <w:t xml:space="preserve">: </w:t>
      </w:r>
      <w:r w:rsidRPr="00577B76">
        <w:rPr>
          <w:lang w:val="pt-PT"/>
        </w:rPr>
        <w:t>Relatório de progresso 1</w:t>
      </w:r>
      <w:bookmarkEnd w:id="9"/>
      <w:r w:rsidRPr="00577B76">
        <w:rPr>
          <w:lang w:val="pt-PT"/>
        </w:rPr>
        <w:t xml:space="preserve"> </w:t>
      </w:r>
    </w:p>
    <w:p w14:paraId="4D3845D2" w14:textId="153F8980" w:rsidR="00577B76" w:rsidRPr="00CE2A30" w:rsidRDefault="00577B76" w:rsidP="00577B76">
      <w:pPr>
        <w:pStyle w:val="Default"/>
        <w:rPr>
          <w:rFonts w:ascii="Verdana" w:hAnsi="Verdana" w:cs="Verdana"/>
          <w:i/>
          <w:sz w:val="20"/>
          <w:szCs w:val="20"/>
          <w:lang w:val="pt-PT"/>
        </w:rPr>
      </w:pPr>
      <w:r w:rsidRPr="00CE2A30">
        <w:rPr>
          <w:rFonts w:ascii="Verdana" w:hAnsi="Verdana" w:cs="Verdana"/>
          <w:i/>
          <w:sz w:val="20"/>
          <w:szCs w:val="20"/>
          <w:lang w:val="pt-PT"/>
        </w:rPr>
        <w:t xml:space="preserve">Apresenta as informações sobre o processo de execução. Aqui é apresentado em forma de documento o estado do projecto. </w:t>
      </w:r>
    </w:p>
    <w:p w14:paraId="418ABBBB" w14:textId="77777777" w:rsidR="00577B76" w:rsidRPr="00CE2A30" w:rsidRDefault="00577B76" w:rsidP="00577B76">
      <w:pPr>
        <w:pStyle w:val="Default"/>
        <w:rPr>
          <w:rFonts w:ascii="Verdana" w:hAnsi="Verdana" w:cs="Verdana"/>
          <w:i/>
          <w:sz w:val="20"/>
          <w:szCs w:val="20"/>
          <w:lang w:val="pt-PT"/>
        </w:rPr>
      </w:pPr>
    </w:p>
    <w:p w14:paraId="02DB58CB" w14:textId="06AFB670" w:rsidR="00577B76" w:rsidRPr="00577B76" w:rsidRDefault="00577B76" w:rsidP="00CE2A30">
      <w:pPr>
        <w:pStyle w:val="Heading2"/>
        <w:rPr>
          <w:lang w:val="pt-PT"/>
        </w:rPr>
      </w:pPr>
      <w:bookmarkStart w:id="10" w:name="_Toc522659521"/>
      <w:r w:rsidRPr="00577B76">
        <w:rPr>
          <w:lang w:val="pt-PT"/>
        </w:rPr>
        <w:t>Entrega 6</w:t>
      </w:r>
      <w:r w:rsidR="00CE2A30">
        <w:rPr>
          <w:lang w:val="pt-PT"/>
        </w:rPr>
        <w:t xml:space="preserve">: </w:t>
      </w:r>
      <w:r w:rsidRPr="00577B76">
        <w:rPr>
          <w:lang w:val="pt-PT"/>
        </w:rPr>
        <w:t>Relatório de progresso 2</w:t>
      </w:r>
      <w:bookmarkEnd w:id="10"/>
      <w:r w:rsidRPr="00577B76">
        <w:rPr>
          <w:lang w:val="pt-PT"/>
        </w:rPr>
        <w:t xml:space="preserve"> </w:t>
      </w:r>
    </w:p>
    <w:p w14:paraId="33EA0C82" w14:textId="1DF69D9D" w:rsidR="00577B76" w:rsidRPr="00CE2A30" w:rsidRDefault="00577B76" w:rsidP="00577B76">
      <w:pPr>
        <w:pStyle w:val="Default"/>
        <w:rPr>
          <w:rFonts w:ascii="Verdana" w:hAnsi="Verdana" w:cs="Verdana"/>
          <w:i/>
          <w:sz w:val="20"/>
          <w:szCs w:val="20"/>
          <w:lang w:val="pt-PT"/>
        </w:rPr>
      </w:pPr>
      <w:r w:rsidRPr="00CE2A30">
        <w:rPr>
          <w:rFonts w:ascii="Verdana" w:hAnsi="Verdana" w:cs="Verdana"/>
          <w:i/>
          <w:sz w:val="20"/>
          <w:szCs w:val="20"/>
          <w:lang w:val="pt-PT"/>
        </w:rPr>
        <w:t xml:space="preserve">Apresenta as informações sobre o processo de execução. Aqui é apresentado em forma de documento o estado do projecto. </w:t>
      </w:r>
    </w:p>
    <w:p w14:paraId="190948FC" w14:textId="77777777" w:rsidR="00CE2A30" w:rsidRPr="00577B76" w:rsidRDefault="00CE2A30" w:rsidP="00577B76">
      <w:pPr>
        <w:pStyle w:val="Default"/>
        <w:rPr>
          <w:rFonts w:ascii="Verdana" w:hAnsi="Verdana" w:cs="Verdana"/>
          <w:sz w:val="20"/>
          <w:szCs w:val="20"/>
          <w:lang w:val="pt-PT"/>
        </w:rPr>
      </w:pPr>
    </w:p>
    <w:p w14:paraId="34EEA9E0" w14:textId="142021E9" w:rsidR="00577B76" w:rsidRPr="00577B76" w:rsidRDefault="00577B76" w:rsidP="00CE2A30">
      <w:pPr>
        <w:pStyle w:val="Heading2"/>
        <w:rPr>
          <w:lang w:val="pt-PT"/>
        </w:rPr>
      </w:pPr>
      <w:bookmarkStart w:id="11" w:name="_Toc522659522"/>
      <w:r w:rsidRPr="00577B76">
        <w:rPr>
          <w:lang w:val="pt-PT"/>
        </w:rPr>
        <w:t>Entrega 7</w:t>
      </w:r>
      <w:r w:rsidR="00CE2A30">
        <w:rPr>
          <w:lang w:val="pt-PT"/>
        </w:rPr>
        <w:t xml:space="preserve">: </w:t>
      </w:r>
      <w:r w:rsidRPr="00577B76">
        <w:rPr>
          <w:lang w:val="pt-PT"/>
        </w:rPr>
        <w:t xml:space="preserve">Relatório Final do </w:t>
      </w:r>
      <w:r w:rsidR="00CE2A30" w:rsidRPr="00577B76">
        <w:rPr>
          <w:lang w:val="pt-PT"/>
        </w:rPr>
        <w:t>Projecto</w:t>
      </w:r>
      <w:bookmarkEnd w:id="11"/>
      <w:r w:rsidRPr="00577B76">
        <w:rPr>
          <w:lang w:val="pt-PT"/>
        </w:rPr>
        <w:t xml:space="preserve"> </w:t>
      </w:r>
    </w:p>
    <w:p w14:paraId="42F7CE44" w14:textId="14E464CA" w:rsidR="00577B76" w:rsidRPr="00CE2A30" w:rsidRDefault="00577B76" w:rsidP="00577B76">
      <w:pPr>
        <w:pStyle w:val="Default"/>
        <w:rPr>
          <w:rFonts w:ascii="Verdana" w:hAnsi="Verdana" w:cs="Verdana"/>
          <w:i/>
          <w:sz w:val="20"/>
          <w:szCs w:val="20"/>
          <w:lang w:val="pt-PT"/>
        </w:rPr>
      </w:pPr>
      <w:r w:rsidRPr="00CE2A30">
        <w:rPr>
          <w:rFonts w:ascii="Verdana" w:hAnsi="Verdana" w:cs="Verdana"/>
          <w:i/>
          <w:sz w:val="20"/>
          <w:szCs w:val="20"/>
          <w:lang w:val="pt-PT"/>
        </w:rPr>
        <w:t xml:space="preserve">Conclusão do projecto. </w:t>
      </w:r>
    </w:p>
    <w:p w14:paraId="18FB5D1F" w14:textId="5F373727" w:rsidR="00CE2A30" w:rsidRDefault="00CE2A30" w:rsidP="00577B76">
      <w:pPr>
        <w:pStyle w:val="Default"/>
        <w:rPr>
          <w:rFonts w:ascii="Verdana" w:hAnsi="Verdana" w:cs="Verdana"/>
          <w:sz w:val="20"/>
          <w:szCs w:val="20"/>
          <w:lang w:val="pt-BR"/>
        </w:rPr>
      </w:pPr>
    </w:p>
    <w:p w14:paraId="644BCBA7" w14:textId="4AD0A281" w:rsidR="00CE2A30" w:rsidRDefault="00CE2A30" w:rsidP="00577B76">
      <w:pPr>
        <w:pStyle w:val="Default"/>
        <w:rPr>
          <w:rFonts w:ascii="Verdana" w:hAnsi="Verdana" w:cs="Verdana"/>
          <w:sz w:val="20"/>
          <w:szCs w:val="20"/>
          <w:lang w:val="pt-BR"/>
        </w:rPr>
      </w:pPr>
    </w:p>
    <w:p w14:paraId="40F70ABA" w14:textId="60634F92" w:rsidR="00CE2A30" w:rsidRDefault="00CE2A30" w:rsidP="00577B76">
      <w:pPr>
        <w:pStyle w:val="Default"/>
        <w:rPr>
          <w:rFonts w:ascii="Verdana" w:hAnsi="Verdana" w:cs="Verdana"/>
          <w:sz w:val="20"/>
          <w:szCs w:val="20"/>
          <w:lang w:val="pt-BR"/>
        </w:rPr>
      </w:pPr>
    </w:p>
    <w:p w14:paraId="44CEDF75" w14:textId="6FB4E80E" w:rsidR="00CE2A30" w:rsidRPr="00CE2A30" w:rsidRDefault="00CE2A30" w:rsidP="00CE2A30">
      <w:pPr>
        <w:pStyle w:val="Heading2"/>
        <w:rPr>
          <w:lang w:val="pt-PT"/>
        </w:rPr>
      </w:pPr>
      <w:bookmarkStart w:id="12" w:name="_Toc522659523"/>
      <w:r w:rsidRPr="00577B76">
        <w:rPr>
          <w:lang w:val="pt-PT"/>
        </w:rPr>
        <w:t xml:space="preserve">Entrega </w:t>
      </w:r>
      <w:r>
        <w:rPr>
          <w:lang w:val="pt-PT"/>
        </w:rPr>
        <w:t xml:space="preserve">8: </w:t>
      </w:r>
      <w:r w:rsidRPr="00CE2A30">
        <w:rPr>
          <w:lang w:val="pt-PT"/>
        </w:rPr>
        <w:t>Documento de gestão de configurações</w:t>
      </w:r>
      <w:bookmarkEnd w:id="12"/>
      <w:r w:rsidRPr="00CE2A30">
        <w:rPr>
          <w:lang w:val="pt-PT"/>
        </w:rPr>
        <w:t xml:space="preserve"> </w:t>
      </w:r>
    </w:p>
    <w:p w14:paraId="4F5F5263" w14:textId="77777777" w:rsidR="00CE2A30" w:rsidRPr="00CE2A30" w:rsidRDefault="00CE2A30" w:rsidP="00CE2A30">
      <w:pPr>
        <w:rPr>
          <w:i/>
        </w:rPr>
      </w:pPr>
      <w:r w:rsidRPr="00CE2A30">
        <w:rPr>
          <w:i/>
        </w:rPr>
        <w:t>Descreve todas as actividades de gestão de controle de configurações e mudanças que serão executadas durante o ciclo de vida do projecto. Também apresenta padrões de desenvolvimento a ser seguido por todos membros da equipe.</w:t>
      </w:r>
    </w:p>
    <w:p w14:paraId="09A33B9A" w14:textId="77777777" w:rsidR="000720C6" w:rsidRDefault="000720C6" w:rsidP="000720C6">
      <w:pPr>
        <w:rPr>
          <w:i/>
          <w:color w:val="0000FF"/>
        </w:rPr>
      </w:pPr>
    </w:p>
    <w:p w14:paraId="5632499A" w14:textId="77777777" w:rsidR="00013A3D" w:rsidRDefault="00013A3D">
      <w:pPr>
        <w:pStyle w:val="Heading1"/>
        <w:tabs>
          <w:tab w:val="clear" w:pos="0"/>
          <w:tab w:val="num" w:pos="432"/>
        </w:tabs>
        <w:ind w:left="432" w:hanging="432"/>
      </w:pPr>
      <w:bookmarkStart w:id="13" w:name="_Toc522659524"/>
      <w:r>
        <w:t>Plano de Aceitação</w:t>
      </w:r>
      <w:bookmarkEnd w:id="5"/>
      <w:bookmarkEnd w:id="13"/>
    </w:p>
    <w:p w14:paraId="623E7DCC" w14:textId="77777777"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14:paraId="126CE7AF" w14:textId="77777777"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14" w:name="_Toc54111006"/>
      <w:bookmarkStart w:id="15" w:name="_Toc84830890"/>
      <w:bookmarkStart w:id="16" w:name="_Toc522659525"/>
      <w:r>
        <w:t>Critérios de Aceitação</w:t>
      </w:r>
      <w:bookmarkEnd w:id="14"/>
      <w:bookmarkEnd w:id="15"/>
      <w:bookmarkEnd w:id="16"/>
    </w:p>
    <w:p w14:paraId="2126C90D" w14:textId="2059C18B" w:rsidR="00CE2A30" w:rsidRDefault="00CE2A30" w:rsidP="00CE2A30">
      <w:pPr>
        <w:autoSpaceDE w:val="0"/>
        <w:autoSpaceDN w:val="0"/>
        <w:adjustRightInd w:val="0"/>
        <w:spacing w:before="0" w:after="0"/>
        <w:jc w:val="left"/>
        <w:rPr>
          <w:rFonts w:cs="Verdana"/>
          <w:i/>
          <w:color w:val="000000"/>
          <w:lang w:val="pt-PT"/>
        </w:rPr>
      </w:pPr>
      <w:r w:rsidRPr="00CE2A30">
        <w:rPr>
          <w:rFonts w:cs="Verdana"/>
          <w:i/>
          <w:color w:val="000000"/>
          <w:lang w:val="pt-PT"/>
        </w:rPr>
        <w:t xml:space="preserve">Esta seção detalha os critérios de aceitação da solução, isto é, as principais condições que devem ser respeitadas para sua homologação. Os critérios são apresentados na lista abaixo: </w:t>
      </w:r>
    </w:p>
    <w:p w14:paraId="2E62B635" w14:textId="77777777" w:rsidR="00CE2A30" w:rsidRPr="00CE2A30" w:rsidRDefault="00CE2A30" w:rsidP="00CE2A30">
      <w:pPr>
        <w:autoSpaceDE w:val="0"/>
        <w:autoSpaceDN w:val="0"/>
        <w:adjustRightInd w:val="0"/>
        <w:spacing w:before="0" w:after="0"/>
        <w:jc w:val="left"/>
        <w:rPr>
          <w:rFonts w:cs="Verdana"/>
          <w:i/>
          <w:color w:val="000000"/>
          <w:lang w:val="pt-PT"/>
        </w:rPr>
      </w:pPr>
    </w:p>
    <w:p w14:paraId="1F5307C5" w14:textId="162D27A5" w:rsidR="00C902F2" w:rsidRPr="009F69BF" w:rsidRDefault="00C902F2" w:rsidP="00CE2A3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>Plano do Projecto</w:t>
      </w:r>
      <w:r w:rsidR="009F69BF" w:rsidRPr="009F69BF">
        <w:rPr>
          <w:i/>
        </w:rPr>
        <w:t>;</w:t>
      </w:r>
    </w:p>
    <w:p w14:paraId="67FBB6A9" w14:textId="2A0F12DA" w:rsidR="00CE2A30" w:rsidRPr="009F69BF" w:rsidRDefault="00CE2A30" w:rsidP="00CE2A3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rFonts w:cs="Verdana"/>
          <w:i/>
          <w:color w:val="000000"/>
          <w:lang w:val="pt-PT"/>
        </w:rPr>
        <w:t xml:space="preserve">Proposta Técnica e Financeira; </w:t>
      </w:r>
    </w:p>
    <w:p w14:paraId="762E4120" w14:textId="77777777" w:rsidR="009F69BF" w:rsidRPr="009F69BF" w:rsidRDefault="009F69BF" w:rsidP="00CE2A3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rFonts w:cs="Verdana"/>
          <w:i/>
          <w:color w:val="000000"/>
          <w:lang w:val="pt-PT"/>
        </w:rPr>
        <w:t xml:space="preserve">Documento de Gestão de configurações; </w:t>
      </w:r>
    </w:p>
    <w:p w14:paraId="737C5A9E" w14:textId="72D8057B" w:rsidR="00CE2A30" w:rsidRPr="009F69BF" w:rsidRDefault="009F69BF" w:rsidP="00CE2A3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>Relatorio de Progresso 1;</w:t>
      </w:r>
    </w:p>
    <w:p w14:paraId="002CB0CF" w14:textId="1F570208" w:rsidR="009F69BF" w:rsidRPr="009F69BF" w:rsidRDefault="009F69BF" w:rsidP="009F69B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 xml:space="preserve">Relatorio de Progresso </w:t>
      </w:r>
      <w:r>
        <w:rPr>
          <w:i/>
        </w:rPr>
        <w:t>2</w:t>
      </w:r>
      <w:r w:rsidRPr="009F69BF">
        <w:rPr>
          <w:i/>
        </w:rPr>
        <w:t>;</w:t>
      </w:r>
    </w:p>
    <w:p w14:paraId="4D879B1D" w14:textId="593B518D" w:rsidR="009F69BF" w:rsidRPr="009F69BF" w:rsidRDefault="009F69BF" w:rsidP="009F69B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 xml:space="preserve">Relatorio de Progresso </w:t>
      </w:r>
      <w:r>
        <w:rPr>
          <w:i/>
        </w:rPr>
        <w:t>3</w:t>
      </w:r>
      <w:r w:rsidRPr="009F69BF">
        <w:rPr>
          <w:i/>
        </w:rPr>
        <w:t>;</w:t>
      </w:r>
    </w:p>
    <w:p w14:paraId="66567DED" w14:textId="4D0B8856" w:rsidR="009F69BF" w:rsidRPr="009F69BF" w:rsidRDefault="009F69BF" w:rsidP="009F69B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 xml:space="preserve">Relatorio de Progresso </w:t>
      </w:r>
      <w:r>
        <w:rPr>
          <w:i/>
        </w:rPr>
        <w:t>4</w:t>
      </w:r>
      <w:r w:rsidRPr="009F69BF">
        <w:rPr>
          <w:i/>
        </w:rPr>
        <w:t>;</w:t>
      </w:r>
    </w:p>
    <w:p w14:paraId="1F29E5E2" w14:textId="3D8BD835" w:rsidR="009F69BF" w:rsidRPr="009F69BF" w:rsidRDefault="009F69BF" w:rsidP="009F69B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 xml:space="preserve">Relatorio de Progresso </w:t>
      </w:r>
      <w:r>
        <w:rPr>
          <w:i/>
        </w:rPr>
        <w:t>5</w:t>
      </w:r>
      <w:r w:rsidRPr="009F69BF">
        <w:rPr>
          <w:i/>
        </w:rPr>
        <w:t>;</w:t>
      </w:r>
    </w:p>
    <w:p w14:paraId="2564E173" w14:textId="4CD08D75" w:rsidR="009F69BF" w:rsidRPr="009F69BF" w:rsidRDefault="009F69BF" w:rsidP="009F69B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 xml:space="preserve">Relatorio de Progresso </w:t>
      </w:r>
      <w:r>
        <w:rPr>
          <w:i/>
        </w:rPr>
        <w:t>6</w:t>
      </w:r>
      <w:r w:rsidRPr="009F69BF">
        <w:rPr>
          <w:i/>
        </w:rPr>
        <w:t>;</w:t>
      </w:r>
    </w:p>
    <w:p w14:paraId="70D2644C" w14:textId="69A232F5" w:rsidR="009F69BF" w:rsidRPr="009F69BF" w:rsidRDefault="009F69BF" w:rsidP="009F69B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  <w:r w:rsidRPr="009F69BF">
        <w:rPr>
          <w:i/>
        </w:rPr>
        <w:t xml:space="preserve">Relatorio </w:t>
      </w:r>
      <w:r>
        <w:rPr>
          <w:i/>
        </w:rPr>
        <w:t>Final</w:t>
      </w:r>
      <w:r w:rsidRPr="009F69BF">
        <w:rPr>
          <w:i/>
        </w:rPr>
        <w:t>;</w:t>
      </w:r>
    </w:p>
    <w:p w14:paraId="77CF8FF3" w14:textId="77777777" w:rsidR="009F69BF" w:rsidRPr="009F69BF" w:rsidRDefault="009F69BF" w:rsidP="009F69BF">
      <w:pPr>
        <w:pStyle w:val="ListParagraph"/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</w:p>
    <w:p w14:paraId="6457322C" w14:textId="77777777" w:rsidR="009F69BF" w:rsidRPr="009F69BF" w:rsidRDefault="009F69BF" w:rsidP="009F69BF">
      <w:pPr>
        <w:pStyle w:val="ListParagraph"/>
        <w:autoSpaceDE w:val="0"/>
        <w:autoSpaceDN w:val="0"/>
        <w:adjustRightInd w:val="0"/>
        <w:spacing w:before="0" w:after="16"/>
        <w:jc w:val="left"/>
        <w:rPr>
          <w:rFonts w:cs="Verdana"/>
          <w:i/>
          <w:color w:val="000000"/>
          <w:lang w:val="pt-PT"/>
        </w:rPr>
      </w:pPr>
    </w:p>
    <w:p w14:paraId="778F8F54" w14:textId="1B1E0C3C" w:rsidR="009C0655" w:rsidRDefault="009C0655" w:rsidP="00CE2A30">
      <w:pPr>
        <w:pStyle w:val="instrucaodepreenchimento"/>
        <w:ind w:left="360"/>
      </w:pPr>
    </w:p>
    <w:p w14:paraId="597A8F1D" w14:textId="7D9981C1" w:rsidR="009C0655" w:rsidRDefault="009C0655" w:rsidP="009C0655"/>
    <w:p w14:paraId="0513D250" w14:textId="6477EAA7" w:rsidR="009F69BF" w:rsidRDefault="009F69BF" w:rsidP="009C0655"/>
    <w:p w14:paraId="6771ED38" w14:textId="52295252" w:rsidR="009F69BF" w:rsidRDefault="009F69BF" w:rsidP="009C0655"/>
    <w:p w14:paraId="1647E7A3" w14:textId="77777777" w:rsidR="009F69BF" w:rsidRDefault="009F69BF" w:rsidP="009C0655"/>
    <w:p w14:paraId="5B88D698" w14:textId="77777777" w:rsidR="009F69BF" w:rsidRPr="009C0655" w:rsidRDefault="009F69BF" w:rsidP="009C0655"/>
    <w:p w14:paraId="4DD12047" w14:textId="77777777" w:rsidR="00013A3D" w:rsidRDefault="00013A3D">
      <w:pPr>
        <w:pStyle w:val="Heading2"/>
        <w:tabs>
          <w:tab w:val="clear" w:pos="0"/>
          <w:tab w:val="num" w:pos="576"/>
        </w:tabs>
        <w:ind w:left="576" w:hanging="576"/>
      </w:pPr>
      <w:bookmarkStart w:id="17" w:name="_Toc54111007"/>
      <w:bookmarkStart w:id="18" w:name="_Toc84830891"/>
      <w:bookmarkStart w:id="19" w:name="_Toc522659526"/>
      <w:r>
        <w:lastRenderedPageBreak/>
        <w:t>Registro do Status da Aceitação</w:t>
      </w:r>
      <w:bookmarkEnd w:id="17"/>
      <w:bookmarkEnd w:id="18"/>
      <w:bookmarkEnd w:id="19"/>
    </w:p>
    <w:p w14:paraId="6AD02E57" w14:textId="77777777" w:rsidR="0065409E" w:rsidRPr="00DB4FC4" w:rsidRDefault="0065409E">
      <w:pPr>
        <w:rPr>
          <w:i/>
        </w:rPr>
      </w:pPr>
      <w:r w:rsidRPr="00DB4FC4">
        <w:rPr>
          <w:i/>
        </w:rPr>
        <w:t>Planilha de Status da Aceitação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2610"/>
        <w:gridCol w:w="2045"/>
      </w:tblGrid>
      <w:tr w:rsidR="00DB4FC4" w:rsidRPr="00DB4FC4" w14:paraId="79CAB321" w14:textId="77777777" w:rsidTr="00DB4FC4">
        <w:tc>
          <w:tcPr>
            <w:tcW w:w="4405" w:type="dxa"/>
          </w:tcPr>
          <w:p w14:paraId="4F8EA4AF" w14:textId="77777777" w:rsidR="0065409E" w:rsidRPr="00DB4FC4" w:rsidRDefault="0065409E" w:rsidP="009F69BF">
            <w:pPr>
              <w:jc w:val="center"/>
              <w:rPr>
                <w:b/>
                <w:iCs/>
              </w:rPr>
            </w:pPr>
            <w:r w:rsidRPr="00DB4FC4">
              <w:rPr>
                <w:b/>
                <w:iCs/>
              </w:rPr>
              <w:t>Entrega</w:t>
            </w:r>
          </w:p>
        </w:tc>
        <w:tc>
          <w:tcPr>
            <w:tcW w:w="2610" w:type="dxa"/>
          </w:tcPr>
          <w:p w14:paraId="2E50A8C3" w14:textId="77777777" w:rsidR="0065409E" w:rsidRPr="00DB4FC4" w:rsidRDefault="0065409E" w:rsidP="009F69BF">
            <w:pPr>
              <w:jc w:val="center"/>
              <w:rPr>
                <w:b/>
                <w:iCs/>
              </w:rPr>
            </w:pPr>
            <w:r w:rsidRPr="00DB4FC4">
              <w:rPr>
                <w:b/>
                <w:iCs/>
              </w:rPr>
              <w:t>Data</w:t>
            </w:r>
          </w:p>
        </w:tc>
        <w:tc>
          <w:tcPr>
            <w:tcW w:w="2045" w:type="dxa"/>
          </w:tcPr>
          <w:p w14:paraId="67671CDA" w14:textId="77777777" w:rsidR="0065409E" w:rsidRPr="00DB4FC4" w:rsidRDefault="0065409E" w:rsidP="009F69BF">
            <w:pPr>
              <w:jc w:val="center"/>
              <w:rPr>
                <w:b/>
                <w:iCs/>
              </w:rPr>
            </w:pPr>
            <w:r w:rsidRPr="00DB4FC4">
              <w:rPr>
                <w:b/>
                <w:iCs/>
              </w:rPr>
              <w:t>Status</w:t>
            </w:r>
          </w:p>
        </w:tc>
      </w:tr>
      <w:tr w:rsidR="0065409E" w14:paraId="2FD0B81B" w14:textId="77777777" w:rsidTr="00DB4FC4">
        <w:tc>
          <w:tcPr>
            <w:tcW w:w="4405" w:type="dxa"/>
          </w:tcPr>
          <w:p w14:paraId="7046F451" w14:textId="7946A103" w:rsidR="0065409E" w:rsidRPr="009F69BF" w:rsidRDefault="009F69BF" w:rsidP="009F69BF">
            <w:pPr>
              <w:pStyle w:val="ListParagraph"/>
              <w:autoSpaceDE w:val="0"/>
              <w:autoSpaceDN w:val="0"/>
              <w:adjustRightInd w:val="0"/>
              <w:spacing w:after="16"/>
              <w:jc w:val="center"/>
              <w:rPr>
                <w:rFonts w:cs="Verdana"/>
                <w:i/>
                <w:lang w:val="pt-PT"/>
              </w:rPr>
            </w:pPr>
            <w:r w:rsidRPr="009F69BF">
              <w:rPr>
                <w:i/>
              </w:rPr>
              <w:t>Plano do Projecto</w:t>
            </w:r>
          </w:p>
        </w:tc>
        <w:tc>
          <w:tcPr>
            <w:tcW w:w="2610" w:type="dxa"/>
          </w:tcPr>
          <w:p w14:paraId="6D17C707" w14:textId="5CC9D0AE" w:rsidR="0065409E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  <w:iCs/>
              </w:rPr>
              <w:t>24/08/2018</w:t>
            </w:r>
          </w:p>
        </w:tc>
        <w:tc>
          <w:tcPr>
            <w:tcW w:w="2045" w:type="dxa"/>
          </w:tcPr>
          <w:p w14:paraId="443B3E45" w14:textId="44566709" w:rsidR="0065409E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  <w:iCs/>
              </w:rPr>
              <w:t>Aceite</w:t>
            </w:r>
          </w:p>
        </w:tc>
      </w:tr>
      <w:tr w:rsidR="0065409E" w14:paraId="1E614FE2" w14:textId="77777777" w:rsidTr="00DB4FC4">
        <w:tc>
          <w:tcPr>
            <w:tcW w:w="4405" w:type="dxa"/>
          </w:tcPr>
          <w:p w14:paraId="7533B1E2" w14:textId="131CC7CA" w:rsidR="0065409E" w:rsidRPr="009F69BF" w:rsidRDefault="009F69BF" w:rsidP="009F69BF">
            <w:pPr>
              <w:jc w:val="center"/>
              <w:rPr>
                <w:i/>
              </w:rPr>
            </w:pPr>
            <w:r w:rsidRPr="009F69BF">
              <w:rPr>
                <w:i/>
              </w:rPr>
              <w:t>Proposta T</w:t>
            </w:r>
            <w:r>
              <w:rPr>
                <w:i/>
              </w:rPr>
              <w:t>é</w:t>
            </w:r>
            <w:r w:rsidRPr="009F69BF">
              <w:rPr>
                <w:i/>
              </w:rPr>
              <w:t>cnica e Financeira</w:t>
            </w:r>
          </w:p>
        </w:tc>
        <w:tc>
          <w:tcPr>
            <w:tcW w:w="2610" w:type="dxa"/>
          </w:tcPr>
          <w:p w14:paraId="5B3C0F48" w14:textId="76384382" w:rsidR="0065409E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</w:rPr>
              <w:t>31/08/2018</w:t>
            </w:r>
          </w:p>
        </w:tc>
        <w:tc>
          <w:tcPr>
            <w:tcW w:w="2045" w:type="dxa"/>
          </w:tcPr>
          <w:p w14:paraId="2A231174" w14:textId="47AB99D1" w:rsidR="0065409E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  <w:iCs/>
              </w:rPr>
              <w:t>Aceite</w:t>
            </w:r>
          </w:p>
        </w:tc>
      </w:tr>
      <w:tr w:rsidR="0065409E" w14:paraId="177E2C01" w14:textId="77777777" w:rsidTr="00DB4FC4">
        <w:tc>
          <w:tcPr>
            <w:tcW w:w="4405" w:type="dxa"/>
          </w:tcPr>
          <w:p w14:paraId="1642422F" w14:textId="4F70F0DB" w:rsidR="0065409E" w:rsidRPr="009F69BF" w:rsidRDefault="009F69BF" w:rsidP="009F69BF">
            <w:pPr>
              <w:jc w:val="center"/>
              <w:rPr>
                <w:i/>
              </w:rPr>
            </w:pPr>
            <w:r w:rsidRPr="009F69BF">
              <w:rPr>
                <w:i/>
              </w:rPr>
              <w:t>Documento de Gestão de Configurações</w:t>
            </w:r>
          </w:p>
        </w:tc>
        <w:tc>
          <w:tcPr>
            <w:tcW w:w="2610" w:type="dxa"/>
          </w:tcPr>
          <w:p w14:paraId="06F1B794" w14:textId="052290E8" w:rsidR="0065409E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</w:rPr>
              <w:t>7/9/2018</w:t>
            </w:r>
          </w:p>
        </w:tc>
        <w:tc>
          <w:tcPr>
            <w:tcW w:w="2045" w:type="dxa"/>
          </w:tcPr>
          <w:p w14:paraId="021C6C94" w14:textId="7EC5BAED" w:rsidR="0065409E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  <w:iCs/>
              </w:rPr>
              <w:t>Aceite</w:t>
            </w:r>
          </w:p>
        </w:tc>
      </w:tr>
      <w:tr w:rsidR="009F69BF" w14:paraId="4E2503FB" w14:textId="77777777" w:rsidTr="00DB4FC4">
        <w:tc>
          <w:tcPr>
            <w:tcW w:w="4405" w:type="dxa"/>
          </w:tcPr>
          <w:p w14:paraId="7AA6B302" w14:textId="7DEB4805" w:rsidR="009F69BF" w:rsidRPr="009F69BF" w:rsidRDefault="009F69BF" w:rsidP="009F69BF">
            <w:pPr>
              <w:jc w:val="center"/>
              <w:rPr>
                <w:i/>
              </w:rPr>
            </w:pPr>
            <w:r w:rsidRPr="009F69BF">
              <w:rPr>
                <w:i/>
              </w:rPr>
              <w:t>Relatorio de Progresso 1</w:t>
            </w:r>
          </w:p>
        </w:tc>
        <w:tc>
          <w:tcPr>
            <w:tcW w:w="2610" w:type="dxa"/>
          </w:tcPr>
          <w:p w14:paraId="682E4C22" w14:textId="5217B4F3" w:rsidR="009F69BF" w:rsidRPr="009F69BF" w:rsidRDefault="009F69BF" w:rsidP="009F69BF">
            <w:pPr>
              <w:jc w:val="center"/>
              <w:rPr>
                <w:i/>
              </w:rPr>
            </w:pPr>
            <w:r w:rsidRPr="009F69BF">
              <w:rPr>
                <w:i/>
              </w:rPr>
              <w:t>14/</w:t>
            </w:r>
            <w:r w:rsidR="0042277C">
              <w:rPr>
                <w:i/>
              </w:rPr>
              <w:t>11</w:t>
            </w:r>
            <w:r w:rsidRPr="009F69BF">
              <w:rPr>
                <w:i/>
              </w:rPr>
              <w:t>/2018</w:t>
            </w:r>
          </w:p>
        </w:tc>
        <w:tc>
          <w:tcPr>
            <w:tcW w:w="2045" w:type="dxa"/>
          </w:tcPr>
          <w:p w14:paraId="532BB0A8" w14:textId="3055644C" w:rsidR="009F69BF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  <w:iCs/>
              </w:rPr>
              <w:t>Aceite</w:t>
            </w:r>
          </w:p>
        </w:tc>
      </w:tr>
      <w:tr w:rsidR="009F69BF" w14:paraId="01387089" w14:textId="77777777" w:rsidTr="00DB4FC4">
        <w:tc>
          <w:tcPr>
            <w:tcW w:w="4405" w:type="dxa"/>
          </w:tcPr>
          <w:p w14:paraId="78825FE3" w14:textId="06447F03" w:rsidR="009F69BF" w:rsidRPr="009F69BF" w:rsidRDefault="009F69BF" w:rsidP="009F69BF">
            <w:pPr>
              <w:jc w:val="center"/>
              <w:rPr>
                <w:i/>
              </w:rPr>
            </w:pPr>
            <w:r w:rsidRPr="009F69BF">
              <w:rPr>
                <w:i/>
              </w:rPr>
              <w:t>Relatorio de Progresso 2</w:t>
            </w:r>
          </w:p>
        </w:tc>
        <w:tc>
          <w:tcPr>
            <w:tcW w:w="2610" w:type="dxa"/>
          </w:tcPr>
          <w:p w14:paraId="3CA58EF0" w14:textId="101EFDA8" w:rsidR="009F69BF" w:rsidRPr="009F69BF" w:rsidRDefault="0042277C" w:rsidP="009F69BF">
            <w:pPr>
              <w:jc w:val="center"/>
              <w:rPr>
                <w:i/>
              </w:rPr>
            </w:pPr>
            <w:r>
              <w:rPr>
                <w:i/>
              </w:rPr>
              <w:t>19</w:t>
            </w:r>
            <w:r w:rsidR="009F69BF" w:rsidRPr="009F69BF">
              <w:rPr>
                <w:i/>
              </w:rPr>
              <w:t>/</w:t>
            </w:r>
            <w:r>
              <w:rPr>
                <w:i/>
              </w:rPr>
              <w:t>11</w:t>
            </w:r>
            <w:r w:rsidR="009F69BF" w:rsidRPr="009F69BF">
              <w:rPr>
                <w:i/>
              </w:rPr>
              <w:t>/2018</w:t>
            </w:r>
          </w:p>
        </w:tc>
        <w:tc>
          <w:tcPr>
            <w:tcW w:w="2045" w:type="dxa"/>
          </w:tcPr>
          <w:p w14:paraId="36695040" w14:textId="0EAE7A6A" w:rsidR="009F69BF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  <w:iCs/>
              </w:rPr>
              <w:t>Aceite</w:t>
            </w:r>
          </w:p>
        </w:tc>
      </w:tr>
      <w:tr w:rsidR="009F69BF" w14:paraId="21374DC2" w14:textId="77777777" w:rsidTr="00DB4FC4">
        <w:tc>
          <w:tcPr>
            <w:tcW w:w="4405" w:type="dxa"/>
          </w:tcPr>
          <w:p w14:paraId="46B941BF" w14:textId="57328DED" w:rsidR="009F69BF" w:rsidRPr="009F69BF" w:rsidRDefault="009F69BF" w:rsidP="009F69BF">
            <w:pPr>
              <w:jc w:val="center"/>
              <w:rPr>
                <w:i/>
              </w:rPr>
            </w:pPr>
            <w:r w:rsidRPr="009F69BF">
              <w:rPr>
                <w:i/>
              </w:rPr>
              <w:t>Relatorio de Final</w:t>
            </w:r>
          </w:p>
        </w:tc>
        <w:tc>
          <w:tcPr>
            <w:tcW w:w="2610" w:type="dxa"/>
          </w:tcPr>
          <w:p w14:paraId="4C1C16AD" w14:textId="0FF5C850" w:rsidR="009F69BF" w:rsidRPr="009F69BF" w:rsidRDefault="009F69BF" w:rsidP="009F69BF">
            <w:pPr>
              <w:jc w:val="center"/>
              <w:rPr>
                <w:i/>
              </w:rPr>
            </w:pPr>
            <w:r w:rsidRPr="009F69BF">
              <w:rPr>
                <w:i/>
              </w:rPr>
              <w:t>2</w:t>
            </w:r>
            <w:r w:rsidR="0042277C">
              <w:rPr>
                <w:i/>
              </w:rPr>
              <w:t>0</w:t>
            </w:r>
            <w:bookmarkStart w:id="20" w:name="_GoBack"/>
            <w:bookmarkEnd w:id="20"/>
            <w:r w:rsidRPr="009F69BF">
              <w:rPr>
                <w:i/>
              </w:rPr>
              <w:t>/11/2018</w:t>
            </w:r>
          </w:p>
        </w:tc>
        <w:tc>
          <w:tcPr>
            <w:tcW w:w="2045" w:type="dxa"/>
          </w:tcPr>
          <w:p w14:paraId="6C9EBFF7" w14:textId="39BCCA45" w:rsidR="009F69BF" w:rsidRPr="009F69BF" w:rsidRDefault="009F69BF" w:rsidP="009F69BF">
            <w:pPr>
              <w:jc w:val="center"/>
              <w:rPr>
                <w:i/>
                <w:iCs/>
              </w:rPr>
            </w:pPr>
            <w:r w:rsidRPr="009F69BF">
              <w:rPr>
                <w:i/>
                <w:iCs/>
              </w:rPr>
              <w:t>Aceite</w:t>
            </w:r>
          </w:p>
        </w:tc>
      </w:tr>
    </w:tbl>
    <w:p w14:paraId="5E6AEBB8" w14:textId="77777777" w:rsidR="0065409E" w:rsidRDefault="0065409E">
      <w:pPr>
        <w:rPr>
          <w:iCs/>
          <w:color w:val="0000FF"/>
        </w:rPr>
      </w:pPr>
    </w:p>
    <w:p w14:paraId="46E1DC04" w14:textId="77777777" w:rsidR="00013A3D" w:rsidRDefault="00013A3D"/>
    <w:p w14:paraId="61C26E0D" w14:textId="77777777" w:rsidR="0070662B" w:rsidRDefault="0070662B" w:rsidP="0070662B">
      <w:pPr>
        <w:pStyle w:val="Heading1"/>
      </w:pPr>
      <w:bookmarkStart w:id="21" w:name="_Toc522659527"/>
      <w:r>
        <w:t>Exclusões</w:t>
      </w:r>
      <w:bookmarkEnd w:id="21"/>
    </w:p>
    <w:p w14:paraId="7A728D0B" w14:textId="6E99F4BD" w:rsidR="00DB4FC4" w:rsidRPr="00DB4FC4" w:rsidRDefault="00220565" w:rsidP="00DB4FC4">
      <w:pPr>
        <w:pStyle w:val="instrucaodepreenchimento"/>
        <w:numPr>
          <w:ilvl w:val="0"/>
          <w:numId w:val="47"/>
        </w:numPr>
        <w:rPr>
          <w:color w:val="auto"/>
        </w:rPr>
      </w:pPr>
      <w:r w:rsidRPr="00DB4FC4">
        <w:rPr>
          <w:color w:val="auto"/>
          <w:lang w:val="pt-PT"/>
        </w:rPr>
        <w:t>O s</w:t>
      </w:r>
      <w:r w:rsidR="00A91B8F" w:rsidRPr="00DB4FC4">
        <w:rPr>
          <w:color w:val="auto"/>
          <w:lang w:val="pt-PT"/>
        </w:rPr>
        <w:t>istema</w:t>
      </w:r>
      <w:r w:rsidRPr="00DB4FC4">
        <w:rPr>
          <w:color w:val="auto"/>
          <w:lang w:val="pt-PT"/>
        </w:rPr>
        <w:t xml:space="preserve"> não </w:t>
      </w:r>
      <w:r w:rsidR="00A91B8F" w:rsidRPr="00DB4FC4">
        <w:rPr>
          <w:color w:val="auto"/>
          <w:lang w:val="pt-PT"/>
        </w:rPr>
        <w:t>abrange</w:t>
      </w:r>
      <w:r w:rsidRPr="00DB4FC4">
        <w:rPr>
          <w:color w:val="auto"/>
          <w:lang w:val="pt-PT"/>
        </w:rPr>
        <w:t xml:space="preserve"> o modulo de </w:t>
      </w:r>
      <w:r w:rsidR="00A91B8F" w:rsidRPr="00DB4FC4">
        <w:rPr>
          <w:color w:val="auto"/>
          <w:lang w:val="pt-PT"/>
        </w:rPr>
        <w:t>gestão</w:t>
      </w:r>
      <w:r w:rsidRPr="00DB4FC4">
        <w:rPr>
          <w:color w:val="auto"/>
          <w:lang w:val="pt-PT"/>
        </w:rPr>
        <w:t xml:space="preserve"> de recursos humanos e </w:t>
      </w:r>
      <w:r w:rsidR="00DB4FC4" w:rsidRPr="00DB4FC4">
        <w:rPr>
          <w:color w:val="auto"/>
          <w:lang w:val="pt-PT"/>
        </w:rPr>
        <w:t>gestão logística</w:t>
      </w:r>
      <w:r w:rsidR="00DB4FC4" w:rsidRPr="00DB4FC4">
        <w:rPr>
          <w:color w:val="auto"/>
        </w:rPr>
        <w:t>;</w:t>
      </w:r>
    </w:p>
    <w:p w14:paraId="11B731A0" w14:textId="7B832222" w:rsidR="00DB4FC4" w:rsidRPr="00DB4FC4" w:rsidRDefault="00DB4FC4" w:rsidP="00DB4FC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0" w:after="0"/>
        <w:jc w:val="left"/>
        <w:rPr>
          <w:rFonts w:cs="Verdana"/>
          <w:i/>
          <w:lang w:val="pt-PT"/>
        </w:rPr>
      </w:pPr>
      <w:r w:rsidRPr="00DB4FC4">
        <w:rPr>
          <w:rFonts w:cs="Verdana"/>
          <w:i/>
          <w:lang w:val="pt-PT"/>
        </w:rPr>
        <w:t xml:space="preserve">Não haverão aulas de capacitação para o desenvolvimento e manutenção do sistema. </w:t>
      </w:r>
    </w:p>
    <w:p w14:paraId="3BF784B7" w14:textId="491ADA56" w:rsidR="00DB4FC4" w:rsidRPr="00DB4FC4" w:rsidRDefault="00DB4FC4" w:rsidP="00DB4FC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0" w:after="0"/>
        <w:jc w:val="left"/>
        <w:rPr>
          <w:rFonts w:cs="Verdana"/>
          <w:i/>
          <w:lang w:val="pt-PT"/>
        </w:rPr>
      </w:pPr>
      <w:r w:rsidRPr="00DB4FC4">
        <w:rPr>
          <w:rFonts w:cs="Verdana"/>
          <w:i/>
          <w:lang w:val="pt-PT"/>
        </w:rPr>
        <w:t xml:space="preserve">Não será desenvolvido nenhuma aplicação (móvel ou desktop) de acesso ao site. </w:t>
      </w:r>
    </w:p>
    <w:p w14:paraId="0409C69A" w14:textId="2A4C94F1" w:rsidR="00DB4FC4" w:rsidRPr="00DB4FC4" w:rsidRDefault="00DB4FC4" w:rsidP="00DB4FC4">
      <w:pPr>
        <w:pStyle w:val="ListParagraph"/>
      </w:pPr>
    </w:p>
    <w:p w14:paraId="03F03A3A" w14:textId="77777777" w:rsidR="0070662B" w:rsidRDefault="0070662B" w:rsidP="0070662B">
      <w:pPr>
        <w:pStyle w:val="Heading1"/>
      </w:pPr>
      <w:bookmarkStart w:id="22" w:name="_Toc522659528"/>
      <w:r>
        <w:t>Restrições</w:t>
      </w:r>
      <w:bookmarkEnd w:id="22"/>
    </w:p>
    <w:p w14:paraId="707BD756" w14:textId="218E1643" w:rsidR="0086658F" w:rsidRPr="00DB4FC4" w:rsidRDefault="0086658F" w:rsidP="00DB4FC4">
      <w:pPr>
        <w:pStyle w:val="ListParagraph"/>
        <w:numPr>
          <w:ilvl w:val="0"/>
          <w:numId w:val="48"/>
        </w:numPr>
        <w:rPr>
          <w:rFonts w:ascii="Calibri" w:eastAsia="Calibri" w:hAnsi="Calibri"/>
          <w:i/>
          <w:sz w:val="22"/>
          <w:szCs w:val="22"/>
          <w:lang w:val="pt-PT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O sistema deve apresentar interface responsiva;</w:t>
      </w:r>
    </w:p>
    <w:p w14:paraId="5A00F560" w14:textId="61C50EFE" w:rsidR="0086658F" w:rsidRPr="00DB4FC4" w:rsidRDefault="0086658F" w:rsidP="00DB4FC4">
      <w:pPr>
        <w:pStyle w:val="ListParagraph"/>
        <w:numPr>
          <w:ilvl w:val="0"/>
          <w:numId w:val="48"/>
        </w:numPr>
        <w:spacing w:before="0" w:after="160" w:line="259" w:lineRule="auto"/>
        <w:rPr>
          <w:rFonts w:ascii="Calibri" w:eastAsia="Calibri" w:hAnsi="Calibri"/>
          <w:i/>
          <w:sz w:val="22"/>
          <w:szCs w:val="22"/>
          <w:lang w:val="pt-PT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Permitir acesso ao sistema em várias plataformas em simultâneo;</w:t>
      </w:r>
    </w:p>
    <w:p w14:paraId="71D25CE2" w14:textId="41B54C85" w:rsidR="0086658F" w:rsidRPr="00DB4FC4" w:rsidRDefault="0086658F" w:rsidP="00DB4FC4">
      <w:pPr>
        <w:pStyle w:val="ListParagraph"/>
        <w:numPr>
          <w:ilvl w:val="0"/>
          <w:numId w:val="48"/>
        </w:numPr>
        <w:spacing w:before="0" w:after="160" w:line="259" w:lineRule="auto"/>
        <w:rPr>
          <w:rFonts w:ascii="Calibri" w:eastAsia="Calibri" w:hAnsi="Calibri"/>
          <w:i/>
          <w:sz w:val="22"/>
          <w:szCs w:val="22"/>
          <w:lang w:val="pt-PT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O sistema deverá apresentar mecanismos de recuperação de dados(backups),</w:t>
      </w:r>
    </w:p>
    <w:p w14:paraId="2E42315B" w14:textId="77777777" w:rsidR="0086658F" w:rsidRPr="00DB4FC4" w:rsidRDefault="0086658F" w:rsidP="00DB4FC4">
      <w:pPr>
        <w:pStyle w:val="ListParagraph"/>
        <w:numPr>
          <w:ilvl w:val="0"/>
          <w:numId w:val="48"/>
        </w:numPr>
        <w:spacing w:before="0" w:after="160" w:line="259" w:lineRule="auto"/>
        <w:rPr>
          <w:rFonts w:ascii="Calibri" w:eastAsia="Calibri" w:hAnsi="Calibri"/>
          <w:i/>
          <w:sz w:val="22"/>
          <w:szCs w:val="22"/>
          <w:lang w:val="pt-PT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simplicidade de uso, flexibilidade no processamento das consultas (não pode passar 5</w:t>
      </w:r>
    </w:p>
    <w:p w14:paraId="3C6C2F39" w14:textId="77777777" w:rsidR="0086658F" w:rsidRPr="00DB4FC4" w:rsidRDefault="0086658F" w:rsidP="00DB4FC4">
      <w:pPr>
        <w:pStyle w:val="ListParagraph"/>
        <w:numPr>
          <w:ilvl w:val="0"/>
          <w:numId w:val="48"/>
        </w:numPr>
        <w:spacing w:before="0" w:after="160" w:line="259" w:lineRule="auto"/>
        <w:rPr>
          <w:rFonts w:ascii="Calibri" w:eastAsia="Calibri" w:hAnsi="Calibri"/>
          <w:i/>
          <w:sz w:val="22"/>
          <w:szCs w:val="22"/>
          <w:lang w:val="pt-PT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segundos);</w:t>
      </w:r>
    </w:p>
    <w:p w14:paraId="1D5C7C45" w14:textId="729E5C62" w:rsidR="0086658F" w:rsidRPr="00DB4FC4" w:rsidRDefault="0086658F" w:rsidP="00DB4FC4">
      <w:pPr>
        <w:pStyle w:val="ListParagraph"/>
        <w:numPr>
          <w:ilvl w:val="0"/>
          <w:numId w:val="48"/>
        </w:numPr>
        <w:spacing w:before="0" w:after="160" w:line="259" w:lineRule="auto"/>
        <w:rPr>
          <w:rFonts w:ascii="Calibri" w:eastAsia="Calibri" w:hAnsi="Calibri"/>
          <w:i/>
          <w:sz w:val="22"/>
          <w:szCs w:val="22"/>
          <w:lang w:val="pt-PT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O sistema deverá apresentar segurança, realizando encriptação dos dados permitindo que os administradores de base de dados não tenham acesso a senha e nome dos utilizadores;</w:t>
      </w:r>
    </w:p>
    <w:p w14:paraId="00181F63" w14:textId="193AA4D5" w:rsidR="0086658F" w:rsidRPr="00DB4FC4" w:rsidRDefault="0086658F" w:rsidP="00DB4FC4">
      <w:pPr>
        <w:pStyle w:val="ListParagraph"/>
        <w:numPr>
          <w:ilvl w:val="0"/>
          <w:numId w:val="48"/>
        </w:numPr>
        <w:spacing w:before="0" w:after="160" w:line="259" w:lineRule="auto"/>
        <w:rPr>
          <w:rFonts w:ascii="Calibri" w:eastAsia="Calibri" w:hAnsi="Calibri"/>
          <w:i/>
          <w:sz w:val="22"/>
          <w:szCs w:val="22"/>
          <w:lang w:val="pt-PT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Todas as funções devem estar disponíveis nos quatros navegadores da Web</w:t>
      </w:r>
    </w:p>
    <w:p w14:paraId="3878D4E9" w14:textId="13389ECC" w:rsidR="0086658F" w:rsidRPr="00DB4FC4" w:rsidRDefault="0086658F" w:rsidP="00DB4FC4">
      <w:pPr>
        <w:pStyle w:val="ListParagraph"/>
        <w:numPr>
          <w:ilvl w:val="0"/>
          <w:numId w:val="48"/>
        </w:numPr>
        <w:spacing w:before="0" w:after="160" w:line="259" w:lineRule="auto"/>
        <w:rPr>
          <w:rFonts w:ascii="Calibri" w:eastAsia="Calibri" w:hAnsi="Calibri"/>
          <w:i/>
          <w:sz w:val="22"/>
          <w:szCs w:val="22"/>
          <w:lang w:val="en-US" w:eastAsia="en-US"/>
        </w:rPr>
      </w:pPr>
      <w:r w:rsidRPr="00DB4FC4">
        <w:rPr>
          <w:rFonts w:ascii="Calibri" w:eastAsia="Calibri" w:hAnsi="Calibri"/>
          <w:i/>
          <w:sz w:val="22"/>
          <w:szCs w:val="22"/>
          <w:lang w:val="pt-PT" w:eastAsia="en-US"/>
        </w:rPr>
        <w:t>mais usados</w:t>
      </w:r>
      <w:r w:rsidRPr="00DB4FC4">
        <w:rPr>
          <w:rFonts w:ascii="Calibri" w:eastAsia="Calibri" w:hAnsi="Calibri"/>
          <w:i/>
          <w:sz w:val="22"/>
          <w:szCs w:val="22"/>
          <w:lang w:val="en-US" w:eastAsia="en-US"/>
        </w:rPr>
        <w:t xml:space="preserve"> (Google Chrome, Safari, Mozilla Firefox, internet Explorer).</w:t>
      </w:r>
    </w:p>
    <w:p w14:paraId="31F66829" w14:textId="4E86C2F3" w:rsidR="008F36F4" w:rsidRPr="0086658F" w:rsidRDefault="008F36F4" w:rsidP="00ED61E8">
      <w:pPr>
        <w:rPr>
          <w:lang w:val="pt-PT"/>
        </w:rPr>
      </w:pPr>
    </w:p>
    <w:p w14:paraId="5506C35C" w14:textId="77777777" w:rsidR="00013A3D" w:rsidRDefault="00013A3D">
      <w:pPr>
        <w:pStyle w:val="Heading1"/>
      </w:pPr>
      <w:bookmarkStart w:id="23" w:name="_Toc522659529"/>
      <w:r>
        <w:t>Premissas</w:t>
      </w:r>
      <w:bookmarkEnd w:id="23"/>
    </w:p>
    <w:p w14:paraId="42890F7F" w14:textId="77777777" w:rsidR="00DB4FC4" w:rsidRPr="00DB4FC4" w:rsidRDefault="00DB4FC4" w:rsidP="00DB4FC4">
      <w:pPr>
        <w:autoSpaceDE w:val="0"/>
        <w:autoSpaceDN w:val="0"/>
        <w:adjustRightInd w:val="0"/>
        <w:spacing w:before="0" w:after="0"/>
        <w:jc w:val="left"/>
        <w:rPr>
          <w:rFonts w:cs="Verdana"/>
          <w:i/>
          <w:color w:val="000000"/>
          <w:sz w:val="24"/>
          <w:szCs w:val="24"/>
          <w:lang w:val="en-US"/>
        </w:rPr>
      </w:pPr>
    </w:p>
    <w:p w14:paraId="1F24580D" w14:textId="4F9F3AFE" w:rsidR="00DB4FC4" w:rsidRPr="00DB4FC4" w:rsidRDefault="00DB4FC4" w:rsidP="00DB4F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before="0" w:after="18"/>
        <w:jc w:val="left"/>
        <w:rPr>
          <w:rFonts w:cs="Verdana"/>
          <w:i/>
          <w:color w:val="000000"/>
          <w:lang w:val="pt-PT"/>
        </w:rPr>
      </w:pPr>
      <w:r w:rsidRPr="00DB4FC4">
        <w:rPr>
          <w:rFonts w:cs="Verdana"/>
          <w:i/>
          <w:color w:val="000000"/>
          <w:lang w:val="pt-PT"/>
        </w:rPr>
        <w:t xml:space="preserve">Aprovação do plano de gerenciamento do projecto; </w:t>
      </w:r>
    </w:p>
    <w:p w14:paraId="5052A730" w14:textId="3FC2023D" w:rsidR="00DB4FC4" w:rsidRPr="00DB4FC4" w:rsidRDefault="00DB4FC4" w:rsidP="00DB4F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before="0" w:after="18"/>
        <w:jc w:val="left"/>
        <w:rPr>
          <w:rFonts w:cs="Verdana"/>
          <w:i/>
          <w:color w:val="000000"/>
          <w:lang w:val="pt-PT"/>
        </w:rPr>
      </w:pPr>
      <w:r w:rsidRPr="00DB4FC4">
        <w:rPr>
          <w:rFonts w:cs="Verdana"/>
          <w:i/>
          <w:color w:val="000000"/>
          <w:lang w:val="pt-PT"/>
        </w:rPr>
        <w:t xml:space="preserve">Instalação de um servidor para poder alojar o produto; </w:t>
      </w:r>
    </w:p>
    <w:p w14:paraId="1D8D0CCC" w14:textId="1BF207A7" w:rsidR="00DB4FC4" w:rsidRPr="00DB4FC4" w:rsidRDefault="00DB4FC4" w:rsidP="00DB4FC4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before="0" w:after="0"/>
        <w:jc w:val="left"/>
        <w:rPr>
          <w:rFonts w:cs="Verdana"/>
          <w:i/>
          <w:color w:val="000000"/>
          <w:lang w:val="pt-PT"/>
        </w:rPr>
      </w:pPr>
      <w:r w:rsidRPr="00DB4FC4">
        <w:rPr>
          <w:rFonts w:cs="Verdana"/>
          <w:i/>
          <w:color w:val="000000"/>
          <w:lang w:val="pt-PT"/>
        </w:rPr>
        <w:t xml:space="preserve">O projecto deverá ser entregue até 9 de Novembro de 2018. </w:t>
      </w:r>
    </w:p>
    <w:p w14:paraId="7F8191C9" w14:textId="79D236F9" w:rsidR="00B90B11" w:rsidRPr="00DB4FC4" w:rsidRDefault="00B90B11" w:rsidP="00ED61E8">
      <w:pPr>
        <w:rPr>
          <w:lang w:val="pt-PT"/>
        </w:rPr>
      </w:pPr>
    </w:p>
    <w:sectPr w:rsidR="00B90B11" w:rsidRPr="00DB4FC4" w:rsidSect="0035596B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86410" w14:textId="77777777" w:rsidR="00DA05CB" w:rsidRDefault="00DA05CB">
      <w:r>
        <w:separator/>
      </w:r>
    </w:p>
  </w:endnote>
  <w:endnote w:type="continuationSeparator" w:id="0">
    <w:p w14:paraId="69B8AF4D" w14:textId="77777777" w:rsidR="00DA05CB" w:rsidRDefault="00DA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 w14:paraId="66696383" w14:textId="77777777">
      <w:trPr>
        <w:cantSplit/>
        <w:trHeight w:val="367"/>
      </w:trPr>
      <w:tc>
        <w:tcPr>
          <w:tcW w:w="3794" w:type="dxa"/>
        </w:tcPr>
        <w:p w14:paraId="18F2D9CB" w14:textId="77777777" w:rsidR="00013A3D" w:rsidRDefault="00013A3D" w:rsidP="0070662B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14:paraId="379A09F4" w14:textId="18049DD3" w:rsidR="00013A3D" w:rsidRDefault="00DB4FC4">
          <w:pPr>
            <w:pStyle w:val="Footer"/>
            <w:jc w:val="center"/>
            <w:rPr>
              <w:sz w:val="18"/>
            </w:rPr>
          </w:pPr>
          <w:r>
            <w:rPr>
              <w:sz w:val="18"/>
            </w:rPr>
            <w:t>Grupo 4</w:t>
          </w:r>
        </w:p>
      </w:tc>
      <w:tc>
        <w:tcPr>
          <w:tcW w:w="3510" w:type="dxa"/>
        </w:tcPr>
        <w:p w14:paraId="2B7C9AE0" w14:textId="77777777" w:rsidR="00013A3D" w:rsidRDefault="00013A3D">
          <w:pPr>
            <w:pStyle w:val="Footer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A2509D">
            <w:rPr>
              <w:rStyle w:val="PageNumber"/>
              <w:sz w:val="18"/>
            </w:rPr>
            <w:fldChar w:fldCharType="separate"/>
          </w:r>
          <w:r w:rsidR="00DC5BD8">
            <w:rPr>
              <w:rStyle w:val="PageNumber"/>
              <w:noProof/>
              <w:sz w:val="18"/>
            </w:rPr>
            <w:t>6</w:t>
          </w:r>
          <w:r w:rsidR="00A2509D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>/</w:t>
          </w:r>
          <w:r w:rsidR="00A2509D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A2509D">
            <w:rPr>
              <w:rStyle w:val="PageNumber"/>
              <w:sz w:val="18"/>
            </w:rPr>
            <w:fldChar w:fldCharType="separate"/>
          </w:r>
          <w:r w:rsidR="00DC5BD8">
            <w:rPr>
              <w:rStyle w:val="PageNumber"/>
              <w:noProof/>
              <w:sz w:val="18"/>
            </w:rPr>
            <w:t>6</w:t>
          </w:r>
          <w:r w:rsidR="00A2509D">
            <w:rPr>
              <w:rStyle w:val="PageNumber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664E56EB" w14:textId="77777777" w:rsidR="00013A3D" w:rsidRDefault="00013A3D">
          <w:pPr>
            <w:pStyle w:val="Footer"/>
            <w:jc w:val="right"/>
            <w:rPr>
              <w:sz w:val="18"/>
            </w:rPr>
          </w:pPr>
        </w:p>
      </w:tc>
    </w:tr>
  </w:tbl>
  <w:p w14:paraId="741B993D" w14:textId="77777777" w:rsidR="00013A3D" w:rsidRDefault="00013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044C" w14:textId="77777777" w:rsidR="00DA05CB" w:rsidRDefault="00DA05CB">
      <w:r>
        <w:separator/>
      </w:r>
    </w:p>
  </w:footnote>
  <w:footnote w:type="continuationSeparator" w:id="0">
    <w:p w14:paraId="6720218B" w14:textId="77777777" w:rsidR="00DA05CB" w:rsidRDefault="00DA0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F45D1" w14:textId="77777777" w:rsidR="00013A3D" w:rsidRDefault="00013A3D" w:rsidP="0070662B">
    <w:pPr>
      <w:spacing w:before="0" w:after="0"/>
      <w:jc w:val="center"/>
    </w:pPr>
  </w:p>
  <w:p w14:paraId="29F607A4" w14:textId="77777777" w:rsidR="00013A3D" w:rsidRDefault="00013A3D">
    <w:pPr>
      <w:pStyle w:val="Header"/>
      <w:spacing w:before="0" w:after="0"/>
    </w:pPr>
  </w:p>
  <w:p w14:paraId="5E8FF891" w14:textId="77777777" w:rsidR="00013A3D" w:rsidRDefault="0001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6BAB" w14:textId="77777777" w:rsidR="00013A3D" w:rsidRDefault="00013A3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8DE9A" w14:textId="77777777"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990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242488B"/>
    <w:multiLevelType w:val="hybridMultilevel"/>
    <w:tmpl w:val="D28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E940584"/>
    <w:multiLevelType w:val="hybridMultilevel"/>
    <w:tmpl w:val="816226DC"/>
    <w:lvl w:ilvl="0" w:tplc="6B88BF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B8D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48A9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66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F45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98F9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74D3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A075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86BE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D369AB"/>
    <w:multiLevelType w:val="hybridMultilevel"/>
    <w:tmpl w:val="2ED867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B2205"/>
    <w:multiLevelType w:val="hybridMultilevel"/>
    <w:tmpl w:val="A022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9727F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B8121A"/>
    <w:multiLevelType w:val="multilevel"/>
    <w:tmpl w:val="D4B0F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1E2B162C"/>
    <w:multiLevelType w:val="hybridMultilevel"/>
    <w:tmpl w:val="7C88F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21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23" w15:restartNumberingAfterBreak="0">
    <w:nsid w:val="39912F0A"/>
    <w:multiLevelType w:val="hybridMultilevel"/>
    <w:tmpl w:val="BE2AEA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7729D"/>
    <w:multiLevelType w:val="hybridMultilevel"/>
    <w:tmpl w:val="83443A58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87B52AB"/>
    <w:multiLevelType w:val="hybridMultilevel"/>
    <w:tmpl w:val="5B68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43B18F2"/>
    <w:multiLevelType w:val="hybridMultilevel"/>
    <w:tmpl w:val="784EEE5C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52C301D"/>
    <w:multiLevelType w:val="hybridMultilevel"/>
    <w:tmpl w:val="282477BA"/>
    <w:lvl w:ilvl="0" w:tplc="C7245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A427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FA79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36A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7E45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D68B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9E10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9809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FAE9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A3481B"/>
    <w:multiLevelType w:val="hybridMultilevel"/>
    <w:tmpl w:val="06FE9328"/>
    <w:lvl w:ilvl="0" w:tplc="909883D4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EBB0648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3B8E86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B86B96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DCCE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9EE816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A0505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E85CC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86A39A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FD066F9"/>
    <w:multiLevelType w:val="hybridMultilevel"/>
    <w:tmpl w:val="41B6407A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2F87E6B"/>
    <w:multiLevelType w:val="hybridMultilevel"/>
    <w:tmpl w:val="63D2D3C2"/>
    <w:lvl w:ilvl="0" w:tplc="69C29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0550A"/>
    <w:multiLevelType w:val="hybridMultilevel"/>
    <w:tmpl w:val="76F875A8"/>
    <w:lvl w:ilvl="0" w:tplc="65725438">
      <w:numFmt w:val="bullet"/>
      <w:lvlText w:val="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C2B72A2"/>
    <w:multiLevelType w:val="hybridMultilevel"/>
    <w:tmpl w:val="1AE06B3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B7112"/>
    <w:multiLevelType w:val="hybridMultilevel"/>
    <w:tmpl w:val="0322A9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7680D"/>
    <w:multiLevelType w:val="hybridMultilevel"/>
    <w:tmpl w:val="FDD448E4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 w15:restartNumberingAfterBreak="0">
    <w:nsid w:val="7D6909E8"/>
    <w:multiLevelType w:val="multilevel"/>
    <w:tmpl w:val="B8400CC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13"/>
  </w:num>
  <w:num w:numId="4">
    <w:abstractNumId w:val="11"/>
  </w:num>
  <w:num w:numId="5">
    <w:abstractNumId w:val="38"/>
  </w:num>
  <w:num w:numId="6">
    <w:abstractNumId w:val="1"/>
  </w:num>
  <w:num w:numId="7">
    <w:abstractNumId w:val="26"/>
  </w:num>
  <w:num w:numId="8">
    <w:abstractNumId w:val="6"/>
  </w:num>
  <w:num w:numId="9">
    <w:abstractNumId w:val="43"/>
  </w:num>
  <w:num w:numId="10">
    <w:abstractNumId w:val="18"/>
  </w:num>
  <w:num w:numId="11">
    <w:abstractNumId w:val="31"/>
  </w:num>
  <w:num w:numId="12">
    <w:abstractNumId w:val="39"/>
  </w:num>
  <w:num w:numId="13">
    <w:abstractNumId w:val="0"/>
  </w:num>
  <w:num w:numId="14">
    <w:abstractNumId w:val="17"/>
  </w:num>
  <w:num w:numId="15">
    <w:abstractNumId w:val="29"/>
  </w:num>
  <w:num w:numId="16">
    <w:abstractNumId w:val="3"/>
  </w:num>
  <w:num w:numId="17">
    <w:abstractNumId w:val="2"/>
  </w:num>
  <w:num w:numId="18">
    <w:abstractNumId w:val="4"/>
  </w:num>
  <w:num w:numId="19">
    <w:abstractNumId w:val="19"/>
  </w:num>
  <w:num w:numId="20">
    <w:abstractNumId w:val="22"/>
  </w:num>
  <w:num w:numId="21">
    <w:abstractNumId w:val="21"/>
  </w:num>
  <w:num w:numId="22">
    <w:abstractNumId w:val="22"/>
  </w:num>
  <w:num w:numId="23">
    <w:abstractNumId w:val="22"/>
  </w:num>
  <w:num w:numId="24">
    <w:abstractNumId w:val="14"/>
  </w:num>
  <w:num w:numId="25">
    <w:abstractNumId w:val="35"/>
  </w:num>
  <w:num w:numId="26">
    <w:abstractNumId w:val="32"/>
  </w:num>
  <w:num w:numId="27">
    <w:abstractNumId w:val="25"/>
  </w:num>
  <w:num w:numId="28">
    <w:abstractNumId w:val="7"/>
  </w:num>
  <w:num w:numId="29">
    <w:abstractNumId w:val="44"/>
  </w:num>
  <w:num w:numId="30">
    <w:abstractNumId w:val="33"/>
  </w:num>
  <w:num w:numId="31">
    <w:abstractNumId w:val="44"/>
  </w:num>
  <w:num w:numId="32">
    <w:abstractNumId w:val="12"/>
  </w:num>
  <w:num w:numId="33">
    <w:abstractNumId w:val="15"/>
  </w:num>
  <w:num w:numId="34">
    <w:abstractNumId w:val="10"/>
  </w:num>
  <w:num w:numId="35">
    <w:abstractNumId w:val="30"/>
  </w:num>
  <w:num w:numId="36">
    <w:abstractNumId w:val="42"/>
  </w:num>
  <w:num w:numId="37">
    <w:abstractNumId w:val="24"/>
  </w:num>
  <w:num w:numId="38">
    <w:abstractNumId w:val="34"/>
  </w:num>
  <w:num w:numId="39">
    <w:abstractNumId w:val="40"/>
  </w:num>
  <w:num w:numId="40">
    <w:abstractNumId w:val="8"/>
  </w:num>
  <w:num w:numId="41">
    <w:abstractNumId w:val="41"/>
  </w:num>
  <w:num w:numId="42">
    <w:abstractNumId w:val="27"/>
  </w:num>
  <w:num w:numId="43">
    <w:abstractNumId w:val="44"/>
  </w:num>
  <w:num w:numId="44">
    <w:abstractNumId w:val="44"/>
  </w:num>
  <w:num w:numId="45">
    <w:abstractNumId w:val="23"/>
  </w:num>
  <w:num w:numId="46">
    <w:abstractNumId w:val="37"/>
  </w:num>
  <w:num w:numId="47">
    <w:abstractNumId w:val="5"/>
  </w:num>
  <w:num w:numId="48">
    <w:abstractNumId w:val="9"/>
  </w:num>
  <w:num w:numId="49">
    <w:abstractNumId w:val="3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96B"/>
    <w:rsid w:val="00013A3D"/>
    <w:rsid w:val="000720C6"/>
    <w:rsid w:val="000901D4"/>
    <w:rsid w:val="000C1C88"/>
    <w:rsid w:val="000E5CD2"/>
    <w:rsid w:val="00117500"/>
    <w:rsid w:val="00152930"/>
    <w:rsid w:val="001E6E32"/>
    <w:rsid w:val="00220565"/>
    <w:rsid w:val="0026096A"/>
    <w:rsid w:val="003372A3"/>
    <w:rsid w:val="00342234"/>
    <w:rsid w:val="0035596B"/>
    <w:rsid w:val="00363E78"/>
    <w:rsid w:val="003A546A"/>
    <w:rsid w:val="003F7F78"/>
    <w:rsid w:val="00410087"/>
    <w:rsid w:val="00411983"/>
    <w:rsid w:val="0042277C"/>
    <w:rsid w:val="004B101D"/>
    <w:rsid w:val="004E2366"/>
    <w:rsid w:val="00514765"/>
    <w:rsid w:val="0056665E"/>
    <w:rsid w:val="00573EA8"/>
    <w:rsid w:val="00577B76"/>
    <w:rsid w:val="00582C91"/>
    <w:rsid w:val="005B6599"/>
    <w:rsid w:val="00610816"/>
    <w:rsid w:val="00636DED"/>
    <w:rsid w:val="00642189"/>
    <w:rsid w:val="0065409E"/>
    <w:rsid w:val="006D0D67"/>
    <w:rsid w:val="0070662B"/>
    <w:rsid w:val="007D028E"/>
    <w:rsid w:val="007D4B8E"/>
    <w:rsid w:val="00852E67"/>
    <w:rsid w:val="0086658F"/>
    <w:rsid w:val="008E0B71"/>
    <w:rsid w:val="008F36F4"/>
    <w:rsid w:val="009B70DB"/>
    <w:rsid w:val="009C0655"/>
    <w:rsid w:val="009D0413"/>
    <w:rsid w:val="009D2E06"/>
    <w:rsid w:val="009F69BF"/>
    <w:rsid w:val="00A2509D"/>
    <w:rsid w:val="00A40D86"/>
    <w:rsid w:val="00A647EE"/>
    <w:rsid w:val="00A66145"/>
    <w:rsid w:val="00A66F96"/>
    <w:rsid w:val="00A91B8F"/>
    <w:rsid w:val="00B418AF"/>
    <w:rsid w:val="00B90B11"/>
    <w:rsid w:val="00B95893"/>
    <w:rsid w:val="00BE394F"/>
    <w:rsid w:val="00C56C7F"/>
    <w:rsid w:val="00C823F9"/>
    <w:rsid w:val="00C902F2"/>
    <w:rsid w:val="00CC5DF7"/>
    <w:rsid w:val="00CE2A30"/>
    <w:rsid w:val="00D90113"/>
    <w:rsid w:val="00DA05CB"/>
    <w:rsid w:val="00DB4FC4"/>
    <w:rsid w:val="00DC5BD8"/>
    <w:rsid w:val="00DD01B9"/>
    <w:rsid w:val="00E36F70"/>
    <w:rsid w:val="00E37B03"/>
    <w:rsid w:val="00E836F5"/>
    <w:rsid w:val="00ED61E8"/>
    <w:rsid w:val="00EF1E21"/>
    <w:rsid w:val="00F11F95"/>
    <w:rsid w:val="00FB2E23"/>
    <w:rsid w:val="00FB59BA"/>
    <w:rsid w:val="00FC6630"/>
    <w:rsid w:val="00FD6B4A"/>
    <w:rsid w:val="00FE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2A38C7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96B"/>
    <w:pPr>
      <w:spacing w:before="60" w:after="6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qFormat/>
    <w:rsid w:val="0035596B"/>
    <w:pPr>
      <w:keepNext/>
      <w:numPr>
        <w:numId w:val="29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5596B"/>
    <w:pPr>
      <w:keepNext/>
      <w:numPr>
        <w:ilvl w:val="1"/>
        <w:numId w:val="29"/>
      </w:numPr>
      <w:spacing w:before="24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Normal"/>
    <w:qFormat/>
    <w:rsid w:val="0035596B"/>
    <w:pPr>
      <w:keepNext/>
      <w:numPr>
        <w:ilvl w:val="2"/>
        <w:numId w:val="29"/>
      </w:numPr>
      <w:spacing w:before="24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35596B"/>
    <w:pPr>
      <w:keepNext/>
      <w:numPr>
        <w:ilvl w:val="3"/>
        <w:numId w:val="29"/>
      </w:numPr>
      <w:spacing w:before="240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35596B"/>
    <w:pPr>
      <w:numPr>
        <w:ilvl w:val="4"/>
        <w:numId w:val="29"/>
      </w:numPr>
      <w:spacing w:before="24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35596B"/>
    <w:pPr>
      <w:numPr>
        <w:ilvl w:val="5"/>
        <w:numId w:val="29"/>
      </w:numPr>
      <w:spacing w:before="240"/>
      <w:outlineLvl w:val="5"/>
    </w:pPr>
    <w:rPr>
      <w:rFonts w:ascii="Arial" w:hAnsi="Arial"/>
      <w:sz w:val="22"/>
    </w:rPr>
  </w:style>
  <w:style w:type="paragraph" w:styleId="Heading7">
    <w:name w:val="heading 7"/>
    <w:basedOn w:val="Normal"/>
    <w:next w:val="Normal"/>
    <w:qFormat/>
    <w:rsid w:val="0035596B"/>
    <w:pPr>
      <w:numPr>
        <w:ilvl w:val="6"/>
        <w:numId w:val="29"/>
      </w:numPr>
      <w:spacing w:before="240"/>
      <w:outlineLvl w:val="6"/>
    </w:pPr>
    <w:rPr>
      <w:rFonts w:ascii="Arial" w:hAnsi="Arial"/>
      <w:sz w:val="22"/>
    </w:rPr>
  </w:style>
  <w:style w:type="paragraph" w:styleId="Heading8">
    <w:name w:val="heading 8"/>
    <w:basedOn w:val="Normal"/>
    <w:next w:val="Normal"/>
    <w:qFormat/>
    <w:rsid w:val="0035596B"/>
    <w:pPr>
      <w:numPr>
        <w:ilvl w:val="7"/>
        <w:numId w:val="29"/>
      </w:numPr>
      <w:spacing w:before="24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35596B"/>
    <w:pPr>
      <w:numPr>
        <w:ilvl w:val="8"/>
        <w:numId w:val="29"/>
      </w:numPr>
      <w:spacing w:before="24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Heading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Header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Number">
    <w:name w:val="List Number"/>
    <w:basedOn w:val="Normal"/>
    <w:semiHidden/>
    <w:rsid w:val="0035596B"/>
    <w:pPr>
      <w:numPr>
        <w:numId w:val="6"/>
      </w:numPr>
    </w:pPr>
  </w:style>
  <w:style w:type="paragraph" w:styleId="ListBullet">
    <w:name w:val="List Bullet"/>
    <w:basedOn w:val="Normal"/>
    <w:autoRedefine/>
    <w:semiHidden/>
    <w:rsid w:val="0035596B"/>
    <w:pPr>
      <w:numPr>
        <w:numId w:val="17"/>
      </w:numPr>
    </w:pPr>
    <w:rPr>
      <w:bCs/>
    </w:rPr>
  </w:style>
  <w:style w:type="paragraph" w:styleId="Footer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PageNumber">
    <w:name w:val="page number"/>
    <w:basedOn w:val="DefaultParagraphFont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BodyText">
    <w:name w:val="Body Text"/>
    <w:basedOn w:val="Normal"/>
    <w:next w:val="Normal"/>
    <w:semiHidden/>
    <w:rsid w:val="0035596B"/>
    <w:rPr>
      <w:i/>
      <w:color w:val="0000FF"/>
    </w:rPr>
  </w:style>
  <w:style w:type="paragraph" w:styleId="BodyText2">
    <w:name w:val="Body Text 2"/>
    <w:basedOn w:val="Normal"/>
    <w:semiHidden/>
    <w:rsid w:val="0035596B"/>
    <w:rPr>
      <w:i/>
    </w:rPr>
  </w:style>
  <w:style w:type="paragraph" w:styleId="BodyText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itle"/>
    <w:rsid w:val="0035596B"/>
    <w:pPr>
      <w:jc w:val="right"/>
    </w:pPr>
  </w:style>
  <w:style w:type="paragraph" w:styleId="Subtitle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Heading1"/>
    <w:next w:val="Normal"/>
    <w:rsid w:val="0035596B"/>
    <w:pPr>
      <w:numPr>
        <w:numId w:val="27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yperlink">
    <w:name w:val="Hyperlink"/>
    <w:basedOn w:val="DefaultParagraphFont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Heading2"/>
    <w:next w:val="Normal"/>
    <w:rsid w:val="0035596B"/>
    <w:pPr>
      <w:numPr>
        <w:ilvl w:val="0"/>
        <w:numId w:val="22"/>
      </w:numPr>
    </w:pPr>
    <w:rPr>
      <w:sz w:val="24"/>
    </w:rPr>
  </w:style>
  <w:style w:type="paragraph" w:styleId="Title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CommentReference">
    <w:name w:val="annotation reference"/>
    <w:basedOn w:val="DefaultParagraphFont"/>
    <w:semiHidden/>
    <w:rsid w:val="0035596B"/>
    <w:rPr>
      <w:sz w:val="16"/>
      <w:szCs w:val="16"/>
    </w:rPr>
  </w:style>
  <w:style w:type="paragraph" w:styleId="CommentText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BodyTextIndent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37B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E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3</TotalTime>
  <Pages>6</Pages>
  <Words>1035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6617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Júlia Carlos Mahumane</cp:lastModifiedBy>
  <cp:revision>3</cp:revision>
  <cp:lastPrinted>2005-11-07T16:11:00Z</cp:lastPrinted>
  <dcterms:created xsi:type="dcterms:W3CDTF">2018-08-21T22:05:00Z</dcterms:created>
  <dcterms:modified xsi:type="dcterms:W3CDTF">2018-11-20T17:55:00Z</dcterms:modified>
</cp:coreProperties>
</file>